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EA5C" w14:textId="742C2D09" w:rsidR="00B12371" w:rsidRPr="000A5F61" w:rsidRDefault="0021334C" w:rsidP="000A5F61">
      <w:pPr>
        <w:pStyle w:val="Heading1"/>
        <w:jc w:val="both"/>
        <w:rPr>
          <w:rFonts w:cstheme="majorHAnsi"/>
          <w:b/>
          <w:bCs/>
          <w:lang w:val="en-US"/>
        </w:rPr>
      </w:pPr>
      <w:r w:rsidRPr="000A5F61">
        <w:rPr>
          <w:rFonts w:cstheme="majorHAnsi"/>
          <w:b/>
          <w:bCs/>
          <w:lang w:val="en-US"/>
        </w:rPr>
        <w:t>Coal Energy Balance 2017</w:t>
      </w:r>
    </w:p>
    <w:p w14:paraId="62EA01C2" w14:textId="355B0BA4" w:rsidR="0021334C" w:rsidRPr="000A5F61" w:rsidRDefault="00B83C68" w:rsidP="000A5F61">
      <w:pPr>
        <w:pStyle w:val="Heading2"/>
        <w:jc w:val="both"/>
        <w:rPr>
          <w:rFonts w:cstheme="majorHAnsi"/>
          <w:lang w:val="en-US"/>
        </w:rPr>
      </w:pPr>
      <w:r w:rsidRPr="000A5F61">
        <w:rPr>
          <w:rFonts w:cstheme="majorHAnsi"/>
          <w:lang w:val="en-US"/>
        </w:rPr>
        <w:t>Main data sources</w:t>
      </w:r>
    </w:p>
    <w:p w14:paraId="18D537CA" w14:textId="0F2A58B0" w:rsidR="000E246E" w:rsidRDefault="002B4FE5" w:rsidP="000A5F61">
      <w:pPr>
        <w:jc w:val="both"/>
        <w:rPr>
          <w:rFonts w:asciiTheme="majorHAnsi" w:hAnsiTheme="majorHAnsi" w:cstheme="majorHAnsi"/>
          <w:lang w:val="en-US"/>
        </w:rPr>
      </w:pPr>
      <w:r w:rsidRPr="000A5F61">
        <w:rPr>
          <w:rFonts w:asciiTheme="majorHAnsi" w:hAnsiTheme="majorHAnsi" w:cstheme="majorHAnsi"/>
          <w:lang w:val="en-US"/>
        </w:rPr>
        <w:t xml:space="preserve">The </w:t>
      </w:r>
      <w:r w:rsidR="008578C4" w:rsidRPr="000A5F61">
        <w:rPr>
          <w:rFonts w:asciiTheme="majorHAnsi" w:hAnsiTheme="majorHAnsi" w:cstheme="majorHAnsi"/>
          <w:lang w:val="en-US"/>
        </w:rPr>
        <w:t>South African C</w:t>
      </w:r>
      <w:r w:rsidRPr="000A5F61">
        <w:rPr>
          <w:rFonts w:asciiTheme="majorHAnsi" w:hAnsiTheme="majorHAnsi" w:cstheme="majorHAnsi"/>
          <w:lang w:val="en-US"/>
        </w:rPr>
        <w:t xml:space="preserve">oal </w:t>
      </w:r>
      <w:r w:rsidR="008578C4" w:rsidRPr="000A5F61">
        <w:rPr>
          <w:rFonts w:asciiTheme="majorHAnsi" w:hAnsiTheme="majorHAnsi" w:cstheme="majorHAnsi"/>
          <w:lang w:val="en-US"/>
        </w:rPr>
        <w:t>E</w:t>
      </w:r>
      <w:r w:rsidRPr="000A5F61">
        <w:rPr>
          <w:rFonts w:asciiTheme="majorHAnsi" w:hAnsiTheme="majorHAnsi" w:cstheme="majorHAnsi"/>
          <w:lang w:val="en-US"/>
        </w:rPr>
        <w:t xml:space="preserve">nergy </w:t>
      </w:r>
      <w:r w:rsidR="008578C4" w:rsidRPr="000A5F61">
        <w:rPr>
          <w:rFonts w:asciiTheme="majorHAnsi" w:hAnsiTheme="majorHAnsi" w:cstheme="majorHAnsi"/>
          <w:lang w:val="en-US"/>
        </w:rPr>
        <w:t>B</w:t>
      </w:r>
      <w:r w:rsidRPr="000A5F61">
        <w:rPr>
          <w:rFonts w:asciiTheme="majorHAnsi" w:hAnsiTheme="majorHAnsi" w:cstheme="majorHAnsi"/>
          <w:lang w:val="en-US"/>
        </w:rPr>
        <w:t xml:space="preserve">alance </w:t>
      </w:r>
      <w:r w:rsidR="00F13D27" w:rsidRPr="000A5F61">
        <w:rPr>
          <w:rFonts w:asciiTheme="majorHAnsi" w:hAnsiTheme="majorHAnsi" w:cstheme="majorHAnsi"/>
          <w:lang w:val="en-US"/>
        </w:rPr>
        <w:t>was</w:t>
      </w:r>
      <w:r w:rsidRPr="000A5F61">
        <w:rPr>
          <w:rFonts w:asciiTheme="majorHAnsi" w:hAnsiTheme="majorHAnsi" w:cstheme="majorHAnsi"/>
          <w:lang w:val="en-US"/>
        </w:rPr>
        <w:t xml:space="preserve"> constructed using </w:t>
      </w:r>
      <w:r w:rsidR="004D5B4E" w:rsidRPr="000A5F61">
        <w:rPr>
          <w:rFonts w:asciiTheme="majorHAnsi" w:hAnsiTheme="majorHAnsi" w:cstheme="majorHAnsi"/>
          <w:lang w:val="en-US"/>
        </w:rPr>
        <w:t>T</w:t>
      </w:r>
      <w:r w:rsidRPr="000A5F61">
        <w:rPr>
          <w:rFonts w:asciiTheme="majorHAnsi" w:hAnsiTheme="majorHAnsi" w:cstheme="majorHAnsi"/>
          <w:lang w:val="en-US"/>
        </w:rPr>
        <w:t xml:space="preserve">he </w:t>
      </w:r>
      <w:r w:rsidR="004D5B4E" w:rsidRPr="000A5F61">
        <w:rPr>
          <w:rFonts w:asciiTheme="majorHAnsi" w:hAnsiTheme="majorHAnsi" w:cstheme="majorHAnsi"/>
          <w:lang w:val="en-US"/>
        </w:rPr>
        <w:t>Department of Mineral Resources and Energy (</w:t>
      </w:r>
      <w:r w:rsidRPr="000A5F61">
        <w:rPr>
          <w:rFonts w:asciiTheme="majorHAnsi" w:hAnsiTheme="majorHAnsi" w:cstheme="majorHAnsi"/>
          <w:lang w:val="en-US"/>
        </w:rPr>
        <w:t>DMRE</w:t>
      </w:r>
      <w:r w:rsidR="004D5B4E" w:rsidRPr="000A5F61">
        <w:rPr>
          <w:rFonts w:asciiTheme="majorHAnsi" w:hAnsiTheme="majorHAnsi" w:cstheme="majorHAnsi"/>
          <w:lang w:val="en-US"/>
        </w:rPr>
        <w:t>)</w:t>
      </w:r>
      <w:r w:rsidRPr="000A5F61">
        <w:rPr>
          <w:rFonts w:asciiTheme="majorHAnsi" w:hAnsiTheme="majorHAnsi" w:cstheme="majorHAnsi"/>
          <w:lang w:val="en-US"/>
        </w:rPr>
        <w:t xml:space="preserve"> 2017 energy balance</w:t>
      </w:r>
      <w:r w:rsidR="003B71D8">
        <w:rPr>
          <w:rFonts w:asciiTheme="majorHAnsi" w:hAnsiTheme="majorHAnsi" w:cstheme="majorHAnsi"/>
          <w:lang w:val="en-US"/>
        </w:rPr>
        <w:t xml:space="preserve">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{"citationItems":[{"id":"ITEM-1","itemData":{"id":"ITEM-1","issued":{"date-parts":[["2017"]]},"title":"DMRE Energy Balance 2017","type":"report"},"uris":["http://www.mendeley.com/documents/?uuid=ce4fcf92-413b-4a2e-822b-51b8a5b17995"]}],"mendeley":{"formattedCitation":"[1]","plainTextFormattedCitation":"[1]","previouslyFormattedCitation":"[1]"},"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[1]</w:t>
      </w:r>
      <w:r w:rsidR="003B71D8">
        <w:rPr>
          <w:rFonts w:asciiTheme="majorHAnsi" w:hAnsiTheme="majorHAnsi" w:cstheme="majorHAnsi"/>
          <w:lang w:val="en-US"/>
        </w:rPr>
        <w:fldChar w:fldCharType="end"/>
      </w:r>
      <w:r w:rsidRPr="000A5F61">
        <w:rPr>
          <w:rFonts w:asciiTheme="majorHAnsi" w:hAnsiTheme="majorHAnsi" w:cstheme="majorHAnsi"/>
          <w:lang w:val="en-US"/>
        </w:rPr>
        <w:t xml:space="preserve"> as a starting point. However, since discrepancies</w:t>
      </w:r>
      <w:r w:rsidR="00F13D27" w:rsidRPr="000A5F61">
        <w:rPr>
          <w:rFonts w:asciiTheme="majorHAnsi" w:hAnsiTheme="majorHAnsi" w:cstheme="majorHAnsi"/>
          <w:lang w:val="en-US"/>
        </w:rPr>
        <w:t xml:space="preserve"> existed</w:t>
      </w:r>
      <w:r w:rsidRPr="000A5F61">
        <w:rPr>
          <w:rFonts w:asciiTheme="majorHAnsi" w:hAnsiTheme="majorHAnsi" w:cstheme="majorHAnsi"/>
          <w:lang w:val="en-US"/>
        </w:rPr>
        <w:t xml:space="preserve"> and gaps </w:t>
      </w:r>
      <w:r w:rsidR="00F13D27" w:rsidRPr="000A5F61">
        <w:rPr>
          <w:rFonts w:asciiTheme="majorHAnsi" w:hAnsiTheme="majorHAnsi" w:cstheme="majorHAnsi"/>
          <w:lang w:val="en-US"/>
        </w:rPr>
        <w:t>lay</w:t>
      </w:r>
      <w:r w:rsidRPr="000A5F61">
        <w:rPr>
          <w:rFonts w:asciiTheme="majorHAnsi" w:hAnsiTheme="majorHAnsi" w:cstheme="majorHAnsi"/>
          <w:lang w:val="en-US"/>
        </w:rPr>
        <w:t xml:space="preserve"> within this data</w:t>
      </w:r>
      <w:r w:rsidR="00F13D27" w:rsidRPr="000A5F61">
        <w:rPr>
          <w:rFonts w:asciiTheme="majorHAnsi" w:hAnsiTheme="majorHAnsi" w:cstheme="majorHAnsi"/>
          <w:lang w:val="en-US"/>
        </w:rPr>
        <w:t xml:space="preserve"> set</w:t>
      </w:r>
      <w:r w:rsidRPr="000A5F61">
        <w:rPr>
          <w:rFonts w:asciiTheme="majorHAnsi" w:hAnsiTheme="majorHAnsi" w:cstheme="majorHAnsi"/>
          <w:lang w:val="en-US"/>
        </w:rPr>
        <w:t xml:space="preserve">, </w:t>
      </w:r>
      <w:r w:rsidR="00F13D27" w:rsidRPr="000A5F61">
        <w:rPr>
          <w:rFonts w:asciiTheme="majorHAnsi" w:hAnsiTheme="majorHAnsi" w:cstheme="majorHAnsi"/>
          <w:lang w:val="en-US"/>
        </w:rPr>
        <w:t>th</w:t>
      </w:r>
      <w:r w:rsidR="008578C4" w:rsidRPr="000A5F61">
        <w:rPr>
          <w:rFonts w:asciiTheme="majorHAnsi" w:hAnsiTheme="majorHAnsi" w:cstheme="majorHAnsi"/>
          <w:lang w:val="en-US"/>
        </w:rPr>
        <w:t>e DMRE</w:t>
      </w:r>
      <w:r w:rsidR="00F13D27" w:rsidRPr="000A5F61">
        <w:rPr>
          <w:rFonts w:asciiTheme="majorHAnsi" w:hAnsiTheme="majorHAnsi" w:cstheme="majorHAnsi"/>
          <w:lang w:val="en-US"/>
        </w:rPr>
        <w:t xml:space="preserve"> balance was combined with other sources of information and data to capture the best available </w:t>
      </w:r>
      <w:r w:rsidR="004D5B4E" w:rsidRPr="000A5F61">
        <w:rPr>
          <w:rFonts w:asciiTheme="majorHAnsi" w:hAnsiTheme="majorHAnsi" w:cstheme="majorHAnsi"/>
          <w:lang w:val="en-US"/>
        </w:rPr>
        <w:t>information</w:t>
      </w:r>
      <w:r w:rsidR="005169BB">
        <w:rPr>
          <w:rFonts w:asciiTheme="majorHAnsi" w:hAnsiTheme="majorHAnsi" w:cstheme="majorHAnsi"/>
          <w:lang w:val="en-US"/>
        </w:rPr>
        <w:t xml:space="preserve"> and ensure that all the coal in the system was accounted for. </w:t>
      </w:r>
      <w:r w:rsidR="004D5B4E" w:rsidRPr="000A5F61">
        <w:rPr>
          <w:rFonts w:asciiTheme="majorHAnsi" w:hAnsiTheme="majorHAnsi" w:cstheme="majorHAnsi"/>
          <w:lang w:val="en-US"/>
        </w:rPr>
        <w:t xml:space="preserve"> The </w:t>
      </w:r>
      <w:r w:rsidR="00ED22ED">
        <w:rPr>
          <w:rFonts w:asciiTheme="majorHAnsi" w:hAnsiTheme="majorHAnsi" w:cstheme="majorHAnsi"/>
          <w:lang w:val="en-US"/>
        </w:rPr>
        <w:t xml:space="preserve">main </w:t>
      </w:r>
      <w:r w:rsidR="006F46F7">
        <w:rPr>
          <w:rFonts w:asciiTheme="majorHAnsi" w:hAnsiTheme="majorHAnsi" w:cstheme="majorHAnsi"/>
          <w:lang w:val="en-US"/>
        </w:rPr>
        <w:t xml:space="preserve">additional </w:t>
      </w:r>
      <w:r w:rsidR="004D5B4E" w:rsidRPr="000A5F61">
        <w:rPr>
          <w:rFonts w:asciiTheme="majorHAnsi" w:hAnsiTheme="majorHAnsi" w:cstheme="majorHAnsi"/>
          <w:lang w:val="en-US"/>
        </w:rPr>
        <w:t xml:space="preserve">data sources used in </w:t>
      </w:r>
      <w:r w:rsidR="00370CFF">
        <w:rPr>
          <w:rFonts w:asciiTheme="majorHAnsi" w:hAnsiTheme="majorHAnsi" w:cstheme="majorHAnsi"/>
          <w:lang w:val="en-US"/>
        </w:rPr>
        <w:t>the energy balance development</w:t>
      </w:r>
      <w:r w:rsidR="004D5B4E" w:rsidRPr="000A5F61">
        <w:rPr>
          <w:rFonts w:asciiTheme="majorHAnsi" w:hAnsiTheme="majorHAnsi" w:cstheme="majorHAnsi"/>
          <w:lang w:val="en-US"/>
        </w:rPr>
        <w:t xml:space="preserve"> </w:t>
      </w:r>
      <w:r w:rsidR="00D42595">
        <w:rPr>
          <w:rFonts w:asciiTheme="majorHAnsi" w:hAnsiTheme="majorHAnsi" w:cstheme="majorHAnsi"/>
          <w:lang w:val="en-US"/>
        </w:rPr>
        <w:t>included</w:t>
      </w:r>
      <w:r w:rsidR="004D5B4E" w:rsidRPr="000A5F61">
        <w:rPr>
          <w:rFonts w:asciiTheme="majorHAnsi" w:hAnsiTheme="majorHAnsi" w:cstheme="majorHAnsi"/>
          <w:lang w:val="en-US"/>
        </w:rPr>
        <w:t xml:space="preserve">: </w:t>
      </w:r>
    </w:p>
    <w:p w14:paraId="0769DD94" w14:textId="3DDAD42A" w:rsidR="002B4FE5" w:rsidRDefault="000E246E" w:rsidP="000E246E">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2017 Supply and Use Tables</w:t>
      </w:r>
      <w:r w:rsidR="00326192">
        <w:rPr>
          <w:rFonts w:asciiTheme="majorHAnsi" w:hAnsiTheme="majorHAnsi" w:cstheme="majorHAnsi"/>
          <w:lang w:val="en-US"/>
        </w:rPr>
        <w:t xml:space="preserve"> (SUT)</w:t>
      </w:r>
      <w:r>
        <w:rPr>
          <w:rFonts w:asciiTheme="majorHAnsi" w:hAnsiTheme="majorHAnsi" w:cstheme="majorHAnsi"/>
          <w:lang w:val="en-US"/>
        </w:rPr>
        <w:t xml:space="preserve"> from </w:t>
      </w:r>
      <w:proofErr w:type="spellStart"/>
      <w:r>
        <w:rPr>
          <w:rFonts w:asciiTheme="majorHAnsi" w:hAnsiTheme="majorHAnsi" w:cstheme="majorHAnsi"/>
          <w:lang w:val="en-US"/>
        </w:rPr>
        <w:t>StatsSA</w:t>
      </w:r>
      <w:proofErr w:type="spellEnd"/>
      <w:r w:rsidR="003B71D8">
        <w:rPr>
          <w:rFonts w:asciiTheme="majorHAnsi" w:hAnsiTheme="majorHAnsi" w:cstheme="majorHAnsi"/>
          <w:lang w:val="en-US"/>
        </w:rPr>
        <w:t xml:space="preserve">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{"citationItems":[{"id":"ITEM-1","itemData":{"id":"ITEM-1","issued":{"date-parts":[["2017"]]},"title":"Supply and Use Tables 2017","type":"report"},"uris":["http://www.mendeley.com/documents/?uuid=c036e1a4-f89e-4289-a766-dc21e906758b"]}],"mendeley":{"formattedCitation":"[2]","plainTextFormattedCitation":"[2]","previouslyFormattedCitation":"[2]"},"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[2]</w:t>
      </w:r>
      <w:r w:rsidR="003B71D8">
        <w:rPr>
          <w:rFonts w:asciiTheme="majorHAnsi" w:hAnsiTheme="majorHAnsi" w:cstheme="majorHAnsi"/>
          <w:lang w:val="en-US"/>
        </w:rPr>
        <w:fldChar w:fldCharType="end"/>
      </w:r>
    </w:p>
    <w:p w14:paraId="06751DF9" w14:textId="1E0A5952" w:rsidR="000E246E" w:rsidRDefault="000E246E" w:rsidP="000E246E">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 xml:space="preserve">2017 XMP Consulting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{"citationItems":[{"id":"ITEM-1","itemData":{"URL":"https://xmpconsulting.com/","id":"ITEM-1","issued":{"date-parts":[["2017"]]},"title":"XMP Consulting CC","type":"webpage"},"uris":["http://www.mendeley.com/documents/?uuid=431bf611-d597-4820-9dfb-c0bb9623196c"]}],"mendeley":{"formattedCitation":"[3]","plainTextFormattedCitation":"[3]","previouslyFormattedCitation":"[3]"},"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[3]</w:t>
      </w:r>
      <w:r w:rsidR="003B71D8">
        <w:rPr>
          <w:rFonts w:asciiTheme="majorHAnsi" w:hAnsiTheme="majorHAnsi" w:cstheme="majorHAnsi"/>
          <w:lang w:val="en-US"/>
        </w:rPr>
        <w:fldChar w:fldCharType="end"/>
      </w:r>
    </w:p>
    <w:p w14:paraId="35F2CBE8" w14:textId="2BE4B367" w:rsidR="00714FD3" w:rsidRDefault="00714FD3" w:rsidP="000E246E">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CSIR</w:t>
      </w:r>
      <w:r w:rsidR="00963A0C">
        <w:rPr>
          <w:rFonts w:asciiTheme="majorHAnsi" w:hAnsiTheme="majorHAnsi" w:cstheme="majorHAnsi"/>
          <w:lang w:val="en-US"/>
        </w:rPr>
        <w:t xml:space="preserve"> solar study</w:t>
      </w:r>
    </w:p>
    <w:p w14:paraId="3B08DF7E" w14:textId="0256F363" w:rsidR="000E246E" w:rsidRPr="000E246E" w:rsidRDefault="00045099" w:rsidP="000E246E">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 xml:space="preserve">2017 Department of Forestry, Fisheries and Environment </w:t>
      </w:r>
      <w:r w:rsidR="00B1665D">
        <w:rPr>
          <w:rFonts w:asciiTheme="majorHAnsi" w:hAnsiTheme="majorHAnsi" w:cstheme="majorHAnsi"/>
          <w:lang w:val="en-US"/>
        </w:rPr>
        <w:t xml:space="preserve">(DFFE) </w:t>
      </w:r>
      <w:r>
        <w:rPr>
          <w:rFonts w:asciiTheme="majorHAnsi" w:hAnsiTheme="majorHAnsi" w:cstheme="majorHAnsi"/>
          <w:lang w:val="en-US"/>
        </w:rPr>
        <w:t xml:space="preserve">Green House Gas National Inventory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{"citationItems":[{"id":"ITEM-1","itemData":{"author":[{"dropping-particle":"","family":"Stevens","given":"Luanne","non-dropping-particle":"","parse-names":false,"suffix":""}],"id":"ITEM-1","issued":{"date-parts":[["2017"]]},"title":"National GHG Inventory Report","type":"report"},"uris":["http://www.mendeley.com/documents/?uuid=dd6b3a61-d8db-43e2-90e4-dc3493240bd1"]}],"mendeley":{"formattedCitation":"[4]","plainTextFormattedCitation":"[4]","previouslyFormattedCitation":"[4]"},"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[4]</w:t>
      </w:r>
      <w:r w:rsidR="003B71D8">
        <w:rPr>
          <w:rFonts w:asciiTheme="majorHAnsi" w:hAnsiTheme="majorHAnsi" w:cstheme="majorHAnsi"/>
          <w:lang w:val="en-US"/>
        </w:rPr>
        <w:fldChar w:fldCharType="end"/>
      </w:r>
    </w:p>
    <w:p w14:paraId="5DA03DB6" w14:textId="51C07B64" w:rsidR="00B913B0" w:rsidRDefault="00B913B0" w:rsidP="000E246E">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Eskom</w:t>
      </w:r>
      <w:r w:rsidR="00625CDD">
        <w:rPr>
          <w:rFonts w:asciiTheme="majorHAnsi" w:hAnsiTheme="majorHAnsi" w:cstheme="majorHAnsi"/>
          <w:lang w:val="en-US"/>
        </w:rPr>
        <w:t xml:space="preserve"> Integrated Report 2018/2019</w:t>
      </w:r>
      <w:r w:rsidR="003B71D8">
        <w:rPr>
          <w:rFonts w:asciiTheme="majorHAnsi" w:hAnsiTheme="majorHAnsi" w:cstheme="majorHAnsi"/>
          <w:lang w:val="en-US"/>
        </w:rPr>
        <w:t xml:space="preserve">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{"citationItems":[{"id":"ITEM-1","itemData":{"id":"ITEM-1","issued":{"date-parts":[["0"]]},"title":"Eskom Integrated Report","type":"report"},"uris":["http://www.mendeley.com/documents/?uuid=2f2a044f-8c00-43d2-b97d-6f118a356aec"]}],"mendeley":{"formattedCitation":"[5]","plainTextFormattedCitation":"[5]","previouslyFormattedCitation":"[5]"},"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[5]</w:t>
      </w:r>
      <w:r w:rsidR="003B71D8">
        <w:rPr>
          <w:rFonts w:asciiTheme="majorHAnsi" w:hAnsiTheme="majorHAnsi" w:cstheme="majorHAnsi"/>
          <w:lang w:val="en-US"/>
        </w:rPr>
        <w:fldChar w:fldCharType="end"/>
      </w:r>
    </w:p>
    <w:p w14:paraId="629EDED3" w14:textId="7EEEAB0B" w:rsidR="00B913B0" w:rsidRDefault="00963A0C" w:rsidP="00B913B0">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 xml:space="preserve">National Business </w:t>
      </w:r>
      <w:proofErr w:type="spellStart"/>
      <w:r>
        <w:rPr>
          <w:rFonts w:asciiTheme="majorHAnsi" w:hAnsiTheme="majorHAnsi" w:cstheme="majorHAnsi"/>
          <w:lang w:val="en-US"/>
        </w:rPr>
        <w:t>Initative</w:t>
      </w:r>
      <w:proofErr w:type="spellEnd"/>
      <w:r>
        <w:rPr>
          <w:rFonts w:asciiTheme="majorHAnsi" w:hAnsiTheme="majorHAnsi" w:cstheme="majorHAnsi"/>
          <w:lang w:val="en-US"/>
        </w:rPr>
        <w:t xml:space="preserve"> (NBI)</w:t>
      </w:r>
      <w:r w:rsidR="003B71D8">
        <w:rPr>
          <w:rFonts w:asciiTheme="majorHAnsi" w:hAnsiTheme="majorHAnsi" w:cstheme="majorHAnsi"/>
          <w:lang w:val="en-US"/>
        </w:rPr>
        <w:t xml:space="preserve"> </w:t>
      </w:r>
      <w:r w:rsidR="003B71D8">
        <w:rPr>
          <w:rFonts w:asciiTheme="majorHAnsi" w:hAnsiTheme="majorHAnsi" w:cstheme="majorHAnsi"/>
          <w:lang w:val="en-US"/>
        </w:rPr>
        <w:fldChar w:fldCharType="begin" w:fldLock="1"/>
      </w:r>
      <w:r w:rsidR="003B71D8">
        <w:rPr>
          <w:rFonts w:asciiTheme="majorHAnsi" w:hAnsiTheme="majorHAnsi" w:cstheme="majorHAnsi"/>
          <w:lang w:val="en-US"/>
        </w:rPr>
        <w:instrText>ADDIN CSL_CITATION {"citationItems":[{"id":"ITEM-1","itemData":{"id":"ITEM-1","issued":{"date-parts":[["2017"]]},"title":"Climate Pathways and a Just Transition for South Africa","type":"report"},"uris":["http://www.mendeley.com/documents/?uuid=5b51c23d-82d2-4d5d-b8c0-8f4148b62f12"]}],"mendeley":{"formattedCitation":"[6]","plainTextFormattedCitation":"[6]","previouslyFormattedCitation":"[6]"},"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[6]</w:t>
      </w:r>
      <w:r w:rsidR="003B71D8">
        <w:rPr>
          <w:rFonts w:asciiTheme="majorHAnsi" w:hAnsiTheme="majorHAnsi" w:cstheme="majorHAnsi"/>
          <w:lang w:val="en-US"/>
        </w:rPr>
        <w:fldChar w:fldCharType="end"/>
      </w:r>
    </w:p>
    <w:p w14:paraId="600A3580" w14:textId="7F16F8FE" w:rsidR="00714FD3" w:rsidRDefault="00714FD3" w:rsidP="00714FD3">
      <w:pPr>
        <w:pStyle w:val="ListParagraph"/>
        <w:numPr>
          <w:ilvl w:val="0"/>
          <w:numId w:val="2"/>
        </w:numPr>
        <w:jc w:val="both"/>
        <w:rPr>
          <w:rFonts w:asciiTheme="majorHAnsi" w:hAnsiTheme="majorHAnsi" w:cstheme="majorHAnsi"/>
          <w:lang w:val="en-US"/>
        </w:rPr>
      </w:pPr>
      <w:r>
        <w:rPr>
          <w:rFonts w:asciiTheme="majorHAnsi" w:hAnsiTheme="majorHAnsi" w:cstheme="majorHAnsi"/>
          <w:lang w:val="en-US"/>
        </w:rPr>
        <w:t>South African Mining Industry (SAMI) part of DMRE</w:t>
      </w:r>
      <w:r w:rsidR="003B71D8">
        <w:rPr>
          <w:rFonts w:asciiTheme="majorHAnsi" w:hAnsiTheme="majorHAnsi" w:cstheme="majorHAnsi"/>
          <w:lang w:val="en-US"/>
        </w:rPr>
        <w:t xml:space="preserve"> </w:t>
      </w:r>
      <w:r w:rsidR="003B71D8">
        <w:rPr>
          <w:rFonts w:asciiTheme="majorHAnsi" w:hAnsiTheme="majorHAnsi" w:cstheme="majorHAnsi"/>
          <w:lang w:val="en-US"/>
        </w:rPr>
        <w:fldChar w:fldCharType="begin" w:fldLock="1"/>
      </w:r>
      <w:r w:rsidR="008B12EE">
        <w:rPr>
          <w:rFonts w:asciiTheme="majorHAnsi" w:hAnsiTheme="majorHAnsi" w:cstheme="majorHAnsi"/>
          <w:lang w:val="en-US"/>
        </w:rPr>
        <w:instrText>ADDIN CSL_CITATION {"citationItems":[{"id":"ITEM-1","itemData":{"author":[{"dropping-particle":"","family":"Masetlana","given":"TR","non-dropping-particle":"","parse-names":false,"suffix":""},{"dropping-particle":"","family":"Revombo","given":"KL","non-dropping-particle":"","parse-names":false,"suffix":""},{"dropping-particle":"","family":"Malebo","given":"L","non-dropping-particle":"","parse-names":false,"suffix":""},{"dropping-particle":"","family":"Motsie","given":"R","non-dropping-particle":"","parse-names":false,"suffix":""}],"id":"ITEM-1","issued":{"date-parts":[["2020"]]},"title":"South Africa's Mineral Industry 2019/2020","type":"report"},"uris":["http://www.mendeley.com/documents/?uuid=23ac719c-5cd8-42c9-b627-a5ebf499c0a6"]}],"mendeley":{"formattedCitation":"[7]","plainTextFormattedCitation":"[7]","previouslyFormattedCitation":"[7]"},"properties":{"noteIndex":0},"schema":"https://github.com/citation-style-language/schema/raw/master/csl-citation.json"}</w:instrText>
      </w:r>
      <w:r w:rsidR="003B71D8">
        <w:rPr>
          <w:rFonts w:asciiTheme="majorHAnsi" w:hAnsiTheme="majorHAnsi" w:cstheme="majorHAnsi"/>
          <w:lang w:val="en-US"/>
        </w:rPr>
        <w:fldChar w:fldCharType="separate"/>
      </w:r>
      <w:r w:rsidR="003B71D8" w:rsidRPr="003B71D8">
        <w:rPr>
          <w:rFonts w:asciiTheme="majorHAnsi" w:hAnsiTheme="majorHAnsi" w:cstheme="majorHAnsi"/>
          <w:noProof/>
          <w:lang w:val="en-US"/>
        </w:rPr>
        <w:t>[7]</w:t>
      </w:r>
      <w:r w:rsidR="003B71D8">
        <w:rPr>
          <w:rFonts w:asciiTheme="majorHAnsi" w:hAnsiTheme="majorHAnsi" w:cstheme="majorHAnsi"/>
          <w:lang w:val="en-US"/>
        </w:rPr>
        <w:fldChar w:fldCharType="end"/>
      </w:r>
    </w:p>
    <w:p w14:paraId="25845053" w14:textId="77777777" w:rsidR="00714FD3" w:rsidRPr="000E246E" w:rsidRDefault="00714FD3" w:rsidP="00714FD3">
      <w:pPr>
        <w:pStyle w:val="ListParagraph"/>
        <w:jc w:val="both"/>
        <w:rPr>
          <w:rFonts w:asciiTheme="majorHAnsi" w:hAnsiTheme="majorHAnsi" w:cstheme="majorHAnsi"/>
          <w:lang w:val="en-US"/>
        </w:rPr>
      </w:pPr>
    </w:p>
    <w:p w14:paraId="0BF1A7C9" w14:textId="5F8CFBDC" w:rsidR="00B83C68" w:rsidRPr="000A5F61" w:rsidRDefault="00B83C68" w:rsidP="000A5F61">
      <w:pPr>
        <w:pStyle w:val="Heading2"/>
        <w:jc w:val="both"/>
        <w:rPr>
          <w:rFonts w:cstheme="majorHAnsi"/>
          <w:lang w:val="en-US"/>
        </w:rPr>
      </w:pPr>
      <w:r w:rsidRPr="000A5F61">
        <w:rPr>
          <w:rFonts w:cstheme="majorHAnsi"/>
          <w:lang w:val="en-US"/>
        </w:rPr>
        <w:t>Assumptions made</w:t>
      </w:r>
    </w:p>
    <w:p w14:paraId="44E6B651" w14:textId="22B2BEC0" w:rsidR="00163489" w:rsidRDefault="004D5B4E" w:rsidP="000A5F61">
      <w:pPr>
        <w:jc w:val="both"/>
        <w:rPr>
          <w:rFonts w:asciiTheme="majorHAnsi" w:hAnsiTheme="majorHAnsi" w:cstheme="majorHAnsi"/>
          <w:lang w:val="en-US"/>
        </w:rPr>
      </w:pPr>
      <w:r w:rsidRPr="000A5F61">
        <w:rPr>
          <w:rFonts w:asciiTheme="majorHAnsi" w:hAnsiTheme="majorHAnsi" w:cstheme="majorHAnsi"/>
          <w:lang w:val="en-US"/>
        </w:rPr>
        <w:t xml:space="preserve">To </w:t>
      </w:r>
      <w:r w:rsidR="008578C4" w:rsidRPr="000A5F61">
        <w:rPr>
          <w:rFonts w:asciiTheme="majorHAnsi" w:hAnsiTheme="majorHAnsi" w:cstheme="majorHAnsi"/>
          <w:lang w:val="en-US"/>
        </w:rPr>
        <w:t xml:space="preserve">develop </w:t>
      </w:r>
      <w:r w:rsidRPr="000A5F61">
        <w:rPr>
          <w:rFonts w:asciiTheme="majorHAnsi" w:hAnsiTheme="majorHAnsi" w:cstheme="majorHAnsi"/>
          <w:lang w:val="en-US"/>
        </w:rPr>
        <w:t>the</w:t>
      </w:r>
      <w:r w:rsidR="008578C4" w:rsidRPr="000A5F61">
        <w:rPr>
          <w:rFonts w:asciiTheme="majorHAnsi" w:hAnsiTheme="majorHAnsi" w:cstheme="majorHAnsi"/>
          <w:lang w:val="en-US"/>
        </w:rPr>
        <w:t xml:space="preserve"> completed</w:t>
      </w:r>
      <w:r w:rsidRPr="000A5F61">
        <w:rPr>
          <w:rFonts w:asciiTheme="majorHAnsi" w:hAnsiTheme="majorHAnsi" w:cstheme="majorHAnsi"/>
          <w:lang w:val="en-US"/>
        </w:rPr>
        <w:t xml:space="preserve"> </w:t>
      </w:r>
      <w:r w:rsidR="00C4130D">
        <w:rPr>
          <w:rFonts w:asciiTheme="majorHAnsi" w:hAnsiTheme="majorHAnsi" w:cstheme="majorHAnsi"/>
          <w:lang w:val="en-US"/>
        </w:rPr>
        <w:t>c</w:t>
      </w:r>
      <w:r w:rsidRPr="000A5F61">
        <w:rPr>
          <w:rFonts w:asciiTheme="majorHAnsi" w:hAnsiTheme="majorHAnsi" w:cstheme="majorHAnsi"/>
          <w:lang w:val="en-US"/>
        </w:rPr>
        <w:t xml:space="preserve">oal </w:t>
      </w:r>
      <w:r w:rsidR="00C4130D">
        <w:rPr>
          <w:rFonts w:asciiTheme="majorHAnsi" w:hAnsiTheme="majorHAnsi" w:cstheme="majorHAnsi"/>
          <w:lang w:val="en-US"/>
        </w:rPr>
        <w:t>e</w:t>
      </w:r>
      <w:r w:rsidRPr="000A5F61">
        <w:rPr>
          <w:rFonts w:asciiTheme="majorHAnsi" w:hAnsiTheme="majorHAnsi" w:cstheme="majorHAnsi"/>
          <w:lang w:val="en-US"/>
        </w:rPr>
        <w:t xml:space="preserve">nergy </w:t>
      </w:r>
      <w:r w:rsidR="00C4130D">
        <w:rPr>
          <w:rFonts w:asciiTheme="majorHAnsi" w:hAnsiTheme="majorHAnsi" w:cstheme="majorHAnsi"/>
          <w:lang w:val="en-US"/>
        </w:rPr>
        <w:t>b</w:t>
      </w:r>
      <w:r w:rsidRPr="000A5F61">
        <w:rPr>
          <w:rFonts w:asciiTheme="majorHAnsi" w:hAnsiTheme="majorHAnsi" w:cstheme="majorHAnsi"/>
          <w:lang w:val="en-US"/>
        </w:rPr>
        <w:t xml:space="preserve">alance, various assumptions were </w:t>
      </w:r>
      <w:r w:rsidR="003028B2" w:rsidRPr="000A5F61">
        <w:rPr>
          <w:rFonts w:asciiTheme="majorHAnsi" w:hAnsiTheme="majorHAnsi" w:cstheme="majorHAnsi"/>
          <w:lang w:val="en-US"/>
        </w:rPr>
        <w:t>made</w:t>
      </w:r>
      <w:r w:rsidRPr="000A5F61">
        <w:rPr>
          <w:rFonts w:asciiTheme="majorHAnsi" w:hAnsiTheme="majorHAnsi" w:cstheme="majorHAnsi"/>
          <w:lang w:val="en-US"/>
        </w:rPr>
        <w:t xml:space="preserve">. </w:t>
      </w:r>
      <w:r w:rsidR="00D42595">
        <w:rPr>
          <w:rFonts w:asciiTheme="majorHAnsi" w:hAnsiTheme="majorHAnsi" w:cstheme="majorHAnsi"/>
          <w:lang w:val="en-US"/>
        </w:rPr>
        <w:t xml:space="preserve">These are listed below: </w:t>
      </w:r>
    </w:p>
    <w:p w14:paraId="6568C67C" w14:textId="391B6E34" w:rsidR="003D64F3" w:rsidRDefault="00856979" w:rsidP="27E9CE06">
      <w:pPr>
        <w:pStyle w:val="ListParagraph"/>
        <w:numPr>
          <w:ilvl w:val="0"/>
          <w:numId w:val="3"/>
        </w:numPr>
        <w:jc w:val="both"/>
        <w:rPr>
          <w:rFonts w:asciiTheme="majorHAnsi" w:hAnsiTheme="majorHAnsi" w:cstheme="majorBidi"/>
          <w:lang w:val="en-US"/>
        </w:rPr>
      </w:pPr>
      <w:r w:rsidRPr="27E9CE06">
        <w:rPr>
          <w:rFonts w:asciiTheme="majorHAnsi" w:hAnsiTheme="majorHAnsi" w:cstheme="majorBidi"/>
          <w:lang w:val="en-US"/>
        </w:rPr>
        <w:t>The</w:t>
      </w:r>
      <w:r w:rsidR="005F54BE" w:rsidRPr="27E9CE06">
        <w:rPr>
          <w:rFonts w:asciiTheme="majorHAnsi" w:hAnsiTheme="majorHAnsi" w:cstheme="majorBidi"/>
          <w:lang w:val="en-US"/>
        </w:rPr>
        <w:t xml:space="preserve"> “SUT </w:t>
      </w:r>
      <w:r w:rsidRPr="27E9CE06">
        <w:rPr>
          <w:rFonts w:asciiTheme="majorHAnsi" w:hAnsiTheme="majorHAnsi" w:cstheme="majorBidi"/>
          <w:lang w:val="en-US"/>
        </w:rPr>
        <w:t xml:space="preserve">2017” </w:t>
      </w:r>
      <w:r w:rsidR="005F54BE" w:rsidRPr="27E9CE06">
        <w:rPr>
          <w:rFonts w:asciiTheme="majorHAnsi" w:hAnsiTheme="majorHAnsi" w:cstheme="majorBidi"/>
          <w:lang w:val="en-US"/>
        </w:rPr>
        <w:t xml:space="preserve">sector demand </w:t>
      </w:r>
      <w:r w:rsidR="003D64F3" w:rsidRPr="27E9CE06">
        <w:rPr>
          <w:rFonts w:asciiTheme="majorHAnsi" w:hAnsiTheme="majorHAnsi" w:cstheme="majorBidi"/>
          <w:lang w:val="en-US"/>
        </w:rPr>
        <w:t xml:space="preserve">values </w:t>
      </w:r>
      <w:r w:rsidR="00FC6CA5" w:rsidRPr="27E9CE06">
        <w:rPr>
          <w:rFonts w:asciiTheme="majorHAnsi" w:hAnsiTheme="majorHAnsi" w:cstheme="majorBidi"/>
          <w:lang w:val="en-US"/>
        </w:rPr>
        <w:t>(</w:t>
      </w:r>
      <w:r w:rsidR="005F54BE" w:rsidRPr="27E9CE06">
        <w:rPr>
          <w:rFonts w:asciiTheme="majorHAnsi" w:hAnsiTheme="majorHAnsi" w:cstheme="majorBidi"/>
          <w:lang w:val="en-US"/>
        </w:rPr>
        <w:t>in</w:t>
      </w:r>
      <w:r w:rsidR="003D64F3" w:rsidRPr="27E9CE06">
        <w:rPr>
          <w:rFonts w:asciiTheme="majorHAnsi" w:hAnsiTheme="majorHAnsi" w:cstheme="majorBidi"/>
          <w:lang w:val="en-US"/>
        </w:rPr>
        <w:t xml:space="preserve"> m</w:t>
      </w:r>
      <w:r w:rsidR="005F54BE" w:rsidRPr="27E9CE06">
        <w:rPr>
          <w:rFonts w:asciiTheme="majorHAnsi" w:hAnsiTheme="majorHAnsi" w:cstheme="majorBidi"/>
          <w:lang w:val="en-US"/>
        </w:rPr>
        <w:t xml:space="preserve">illion </w:t>
      </w:r>
      <w:r w:rsidR="003D64F3" w:rsidRPr="27E9CE06">
        <w:rPr>
          <w:rFonts w:asciiTheme="majorHAnsi" w:hAnsiTheme="majorHAnsi" w:cstheme="majorBidi"/>
          <w:lang w:val="en-US"/>
        </w:rPr>
        <w:t>R</w:t>
      </w:r>
      <w:r w:rsidR="005F54BE" w:rsidRPr="27E9CE06">
        <w:rPr>
          <w:rFonts w:asciiTheme="majorHAnsi" w:hAnsiTheme="majorHAnsi" w:cstheme="majorBidi"/>
          <w:lang w:val="en-US"/>
        </w:rPr>
        <w:t>and</w:t>
      </w:r>
      <w:r w:rsidR="00FC6CA5" w:rsidRPr="27E9CE06">
        <w:rPr>
          <w:rFonts w:asciiTheme="majorHAnsi" w:hAnsiTheme="majorHAnsi" w:cstheme="majorBidi"/>
          <w:lang w:val="en-US"/>
        </w:rPr>
        <w:t>)</w:t>
      </w:r>
      <w:r w:rsidRPr="27E9CE06">
        <w:rPr>
          <w:rFonts w:asciiTheme="majorHAnsi" w:hAnsiTheme="majorHAnsi" w:cstheme="majorBidi"/>
          <w:lang w:val="en-US"/>
        </w:rPr>
        <w:t xml:space="preserve"> </w:t>
      </w:r>
      <w:r w:rsidR="003D64F3" w:rsidRPr="27E9CE06">
        <w:rPr>
          <w:rFonts w:asciiTheme="majorHAnsi" w:hAnsiTheme="majorHAnsi" w:cstheme="majorBidi"/>
          <w:lang w:val="en-US"/>
        </w:rPr>
        <w:t>included trade and transport margins.</w:t>
      </w:r>
    </w:p>
    <w:p w14:paraId="097BB490" w14:textId="3951B059" w:rsidR="00FC6CA5" w:rsidRDefault="00856979" w:rsidP="27E9CE06">
      <w:pPr>
        <w:pStyle w:val="ListParagraph"/>
        <w:numPr>
          <w:ilvl w:val="0"/>
          <w:numId w:val="3"/>
        </w:numPr>
        <w:jc w:val="both"/>
        <w:rPr>
          <w:rFonts w:asciiTheme="majorHAnsi" w:hAnsiTheme="majorHAnsi" w:cstheme="majorBidi"/>
          <w:lang w:val="en-US"/>
        </w:rPr>
      </w:pPr>
      <w:r w:rsidRPr="27E9CE06">
        <w:rPr>
          <w:rFonts w:asciiTheme="majorHAnsi" w:hAnsiTheme="majorHAnsi" w:cstheme="majorBidi"/>
          <w:lang w:val="en-US"/>
        </w:rPr>
        <w:t>The</w:t>
      </w:r>
      <w:r w:rsidR="00FC6CA5" w:rsidRPr="27E9CE06">
        <w:rPr>
          <w:rFonts w:asciiTheme="majorHAnsi" w:hAnsiTheme="majorHAnsi" w:cstheme="majorBidi"/>
          <w:lang w:val="en-US"/>
        </w:rPr>
        <w:t xml:space="preserve"> SUT “</w:t>
      </w:r>
      <w:proofErr w:type="spellStart"/>
      <w:r w:rsidR="00FC6CA5" w:rsidRPr="27E9CE06">
        <w:rPr>
          <w:rFonts w:asciiTheme="majorHAnsi" w:hAnsiTheme="majorHAnsi" w:cstheme="majorBidi"/>
          <w:lang w:val="en-US"/>
        </w:rPr>
        <w:t>FerroAlloys</w:t>
      </w:r>
      <w:proofErr w:type="spellEnd"/>
      <w:r w:rsidR="00FC6CA5" w:rsidRPr="27E9CE06">
        <w:rPr>
          <w:rFonts w:asciiTheme="majorHAnsi" w:hAnsiTheme="majorHAnsi" w:cstheme="majorBidi"/>
          <w:lang w:val="en-US"/>
        </w:rPr>
        <w:t>” sector</w:t>
      </w:r>
      <w:r w:rsidRPr="27E9CE06">
        <w:rPr>
          <w:rFonts w:asciiTheme="majorHAnsi" w:hAnsiTheme="majorHAnsi" w:cstheme="majorBidi"/>
          <w:lang w:val="en-US"/>
        </w:rPr>
        <w:t xml:space="preserve"> demand</w:t>
      </w:r>
      <w:r w:rsidR="00FC6CA5" w:rsidRPr="27E9CE06">
        <w:rPr>
          <w:rFonts w:asciiTheme="majorHAnsi" w:hAnsiTheme="majorHAnsi" w:cstheme="majorBidi"/>
          <w:lang w:val="en-US"/>
        </w:rPr>
        <w:t xml:space="preserve"> included PGM. </w:t>
      </w:r>
    </w:p>
    <w:p w14:paraId="1B2F3931" w14:textId="7240FF50" w:rsidR="00E1301A" w:rsidRPr="003D64F3" w:rsidRDefault="00856979" w:rsidP="003D64F3">
      <w:pPr>
        <w:pStyle w:val="ListParagraph"/>
        <w:numPr>
          <w:ilvl w:val="0"/>
          <w:numId w:val="3"/>
        </w:numPr>
        <w:jc w:val="both"/>
        <w:rPr>
          <w:rFonts w:asciiTheme="majorHAnsi" w:hAnsiTheme="majorHAnsi" w:cstheme="majorHAnsi"/>
          <w:lang w:val="en-US"/>
        </w:rPr>
      </w:pPr>
      <w:r>
        <w:rPr>
          <w:rFonts w:asciiTheme="majorHAnsi" w:hAnsiTheme="majorHAnsi" w:cstheme="majorHAnsi"/>
          <w:lang w:val="en-US"/>
        </w:rPr>
        <w:t xml:space="preserve">The </w:t>
      </w:r>
      <w:r w:rsidR="00E1301A">
        <w:rPr>
          <w:rFonts w:asciiTheme="majorHAnsi" w:hAnsiTheme="majorHAnsi" w:cstheme="majorHAnsi"/>
          <w:lang w:val="en-US"/>
        </w:rPr>
        <w:t xml:space="preserve">SUT “Residential” sector demand (in </w:t>
      </w:r>
      <w:proofErr w:type="spellStart"/>
      <w:r w:rsidR="00E1301A">
        <w:rPr>
          <w:rFonts w:asciiTheme="majorHAnsi" w:hAnsiTheme="majorHAnsi" w:cstheme="majorHAnsi"/>
          <w:lang w:val="en-US"/>
        </w:rPr>
        <w:t>mton</w:t>
      </w:r>
      <w:proofErr w:type="spellEnd"/>
      <w:r w:rsidR="00E1301A">
        <w:rPr>
          <w:rFonts w:asciiTheme="majorHAnsi" w:hAnsiTheme="majorHAnsi" w:cstheme="majorHAnsi"/>
          <w:lang w:val="en-US"/>
        </w:rPr>
        <w:t xml:space="preserve">) was </w:t>
      </w:r>
      <w:r w:rsidR="008B3B47">
        <w:rPr>
          <w:rFonts w:asciiTheme="majorHAnsi" w:hAnsiTheme="majorHAnsi" w:cstheme="majorHAnsi"/>
          <w:lang w:val="en-US"/>
        </w:rPr>
        <w:t>assumed based on the ESRG, DMRE and DFFE’s current estimates</w:t>
      </w:r>
      <w:r>
        <w:rPr>
          <w:rFonts w:asciiTheme="majorHAnsi" w:hAnsiTheme="majorHAnsi" w:cstheme="majorHAnsi"/>
          <w:lang w:val="en-US"/>
        </w:rPr>
        <w:t xml:space="preserve"> since this was not available from the SUT </w:t>
      </w:r>
      <w:r w:rsidR="00DF35E1">
        <w:rPr>
          <w:rFonts w:asciiTheme="majorHAnsi" w:hAnsiTheme="majorHAnsi" w:cstheme="majorHAnsi"/>
          <w:lang w:val="en-US"/>
        </w:rPr>
        <w:t>raw</w:t>
      </w:r>
      <w:r>
        <w:rPr>
          <w:rFonts w:asciiTheme="majorHAnsi" w:hAnsiTheme="majorHAnsi" w:cstheme="majorHAnsi"/>
          <w:lang w:val="en-US"/>
        </w:rPr>
        <w:t xml:space="preserve"> data. </w:t>
      </w:r>
      <w:r w:rsidR="008B3B47">
        <w:rPr>
          <w:rFonts w:asciiTheme="majorHAnsi" w:hAnsiTheme="majorHAnsi" w:cstheme="majorHAnsi"/>
          <w:lang w:val="en-US"/>
        </w:rPr>
        <w:t xml:space="preserve"> </w:t>
      </w:r>
    </w:p>
    <w:p w14:paraId="3C647431" w14:textId="0F9E6BFF" w:rsidR="004D5B4E" w:rsidRPr="00481DC5" w:rsidRDefault="00370CFF" w:rsidP="00481DC5">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 xml:space="preserve">Assumptions were made to establish the </w:t>
      </w:r>
      <w:r w:rsidR="004D5B4E" w:rsidRPr="00163489">
        <w:rPr>
          <w:rFonts w:asciiTheme="majorHAnsi" w:hAnsiTheme="majorHAnsi" w:cstheme="majorHAnsi"/>
          <w:lang w:val="en-US"/>
        </w:rPr>
        <w:t xml:space="preserve">calorific value (CV) of coal </w:t>
      </w:r>
      <w:r w:rsidR="00163489">
        <w:rPr>
          <w:rFonts w:asciiTheme="majorHAnsi" w:hAnsiTheme="majorHAnsi" w:cstheme="majorHAnsi"/>
          <w:lang w:val="en-US"/>
        </w:rPr>
        <w:t xml:space="preserve">(MJ/kg) </w:t>
      </w:r>
      <w:r w:rsidR="008379DC">
        <w:rPr>
          <w:rFonts w:asciiTheme="majorHAnsi" w:hAnsiTheme="majorHAnsi" w:cstheme="majorHAnsi"/>
          <w:lang w:val="en-US"/>
        </w:rPr>
        <w:t>for</w:t>
      </w:r>
      <w:r w:rsidR="004D5B4E" w:rsidRPr="00163489">
        <w:rPr>
          <w:rFonts w:asciiTheme="majorHAnsi" w:hAnsiTheme="majorHAnsi" w:cstheme="majorHAnsi"/>
          <w:lang w:val="en-US"/>
        </w:rPr>
        <w:t xml:space="preserve"> each of the </w:t>
      </w:r>
      <w:r w:rsidR="003028B2" w:rsidRPr="00163489">
        <w:rPr>
          <w:rFonts w:asciiTheme="majorHAnsi" w:hAnsiTheme="majorHAnsi" w:cstheme="majorHAnsi"/>
          <w:lang w:val="en-US"/>
        </w:rPr>
        <w:t xml:space="preserve">considered </w:t>
      </w:r>
      <w:r w:rsidR="004D5B4E" w:rsidRPr="00163489">
        <w:rPr>
          <w:rFonts w:asciiTheme="majorHAnsi" w:hAnsiTheme="majorHAnsi" w:cstheme="majorHAnsi"/>
          <w:lang w:val="en-US"/>
        </w:rPr>
        <w:t>sectors</w:t>
      </w:r>
      <w:r>
        <w:rPr>
          <w:rFonts w:asciiTheme="majorHAnsi" w:hAnsiTheme="majorHAnsi" w:cstheme="majorHAnsi"/>
          <w:lang w:val="en-US"/>
        </w:rPr>
        <w:t xml:space="preserve">. </w:t>
      </w:r>
      <w:r w:rsidR="00481DC5">
        <w:rPr>
          <w:rFonts w:asciiTheme="majorHAnsi" w:hAnsiTheme="majorHAnsi" w:cstheme="majorHAnsi"/>
          <w:lang w:val="en-US"/>
        </w:rPr>
        <w:t>CV data for Eskom, Sasol and the chemicals sectors w</w:t>
      </w:r>
      <w:r w:rsidR="004A739B">
        <w:rPr>
          <w:rFonts w:asciiTheme="majorHAnsi" w:hAnsiTheme="majorHAnsi" w:cstheme="majorHAnsi"/>
          <w:lang w:val="en-US"/>
        </w:rPr>
        <w:t>ere</w:t>
      </w:r>
      <w:r w:rsidR="00481DC5">
        <w:rPr>
          <w:rFonts w:asciiTheme="majorHAnsi" w:hAnsiTheme="majorHAnsi" w:cstheme="majorHAnsi"/>
          <w:lang w:val="en-US"/>
        </w:rPr>
        <w:t xml:space="preserve"> available. Coal </w:t>
      </w:r>
      <w:proofErr w:type="gramStart"/>
      <w:r w:rsidR="00481DC5">
        <w:rPr>
          <w:rFonts w:asciiTheme="majorHAnsi" w:hAnsiTheme="majorHAnsi" w:cstheme="majorHAnsi"/>
          <w:lang w:val="en-US"/>
        </w:rPr>
        <w:t>CV’s</w:t>
      </w:r>
      <w:proofErr w:type="gramEnd"/>
      <w:r w:rsidR="00481DC5">
        <w:rPr>
          <w:rFonts w:asciiTheme="majorHAnsi" w:hAnsiTheme="majorHAnsi" w:cstheme="majorHAnsi"/>
          <w:lang w:val="en-US"/>
        </w:rPr>
        <w:t xml:space="preserve"> for the remaining sectors were assumed </w:t>
      </w:r>
      <w:r w:rsidR="003028B2" w:rsidRPr="00481DC5">
        <w:rPr>
          <w:rFonts w:asciiTheme="majorHAnsi" w:hAnsiTheme="majorHAnsi" w:cstheme="majorHAnsi"/>
          <w:lang w:val="en-US"/>
        </w:rPr>
        <w:t>based</w:t>
      </w:r>
      <w:r w:rsidR="00481DC5" w:rsidRPr="00481DC5">
        <w:rPr>
          <w:rFonts w:asciiTheme="majorHAnsi" w:hAnsiTheme="majorHAnsi" w:cstheme="majorHAnsi"/>
          <w:lang w:val="en-US"/>
        </w:rPr>
        <w:t xml:space="preserve"> on various factors such as</w:t>
      </w:r>
      <w:r w:rsidR="003028B2" w:rsidRPr="00481DC5">
        <w:rPr>
          <w:rFonts w:asciiTheme="majorHAnsi" w:hAnsiTheme="majorHAnsi" w:cstheme="majorHAnsi"/>
          <w:lang w:val="en-US"/>
        </w:rPr>
        <w:t xml:space="preserve"> on the generalized grade of coal used within </w:t>
      </w:r>
      <w:r w:rsidR="008578C4" w:rsidRPr="00481DC5">
        <w:rPr>
          <w:rFonts w:asciiTheme="majorHAnsi" w:hAnsiTheme="majorHAnsi" w:cstheme="majorHAnsi"/>
          <w:lang w:val="en-US"/>
        </w:rPr>
        <w:t>the considered</w:t>
      </w:r>
      <w:r w:rsidR="003028B2" w:rsidRPr="00481DC5">
        <w:rPr>
          <w:rFonts w:asciiTheme="majorHAnsi" w:hAnsiTheme="majorHAnsi" w:cstheme="majorHAnsi"/>
          <w:lang w:val="en-US"/>
        </w:rPr>
        <w:t xml:space="preserve"> sector</w:t>
      </w:r>
      <w:r w:rsidR="00481DC5">
        <w:rPr>
          <w:rFonts w:asciiTheme="majorHAnsi" w:hAnsiTheme="majorHAnsi" w:cstheme="majorHAnsi"/>
          <w:lang w:val="en-US"/>
        </w:rPr>
        <w:t xml:space="preserve">. For example, the steel industry generally uses high grade coal whilst the cement industry uses lower grade coal. </w:t>
      </w:r>
      <w:r w:rsidR="004A739B">
        <w:rPr>
          <w:rFonts w:asciiTheme="majorHAnsi" w:hAnsiTheme="majorHAnsi" w:cstheme="majorHAnsi"/>
          <w:lang w:val="en-US"/>
        </w:rPr>
        <w:t>Then, b</w:t>
      </w:r>
      <w:r w:rsidR="00481DC5">
        <w:rPr>
          <w:rFonts w:asciiTheme="majorHAnsi" w:hAnsiTheme="majorHAnsi" w:cstheme="majorHAnsi"/>
          <w:lang w:val="en-US"/>
        </w:rPr>
        <w:t xml:space="preserve">y </w:t>
      </w:r>
      <w:r w:rsidR="00E87FEE">
        <w:rPr>
          <w:rFonts w:asciiTheme="majorHAnsi" w:hAnsiTheme="majorHAnsi" w:cstheme="majorHAnsi"/>
          <w:lang w:val="en-US"/>
        </w:rPr>
        <w:t>using coal</w:t>
      </w:r>
      <w:r w:rsidR="00481DC5">
        <w:rPr>
          <w:rFonts w:asciiTheme="majorHAnsi" w:hAnsiTheme="majorHAnsi" w:cstheme="majorHAnsi"/>
          <w:lang w:val="en-US"/>
        </w:rPr>
        <w:t xml:space="preserve"> price points provided by XMP consulting</w:t>
      </w:r>
      <w:r w:rsidR="00E87FEE">
        <w:rPr>
          <w:rFonts w:asciiTheme="majorHAnsi" w:hAnsiTheme="majorHAnsi" w:cstheme="majorHAnsi"/>
          <w:lang w:val="en-US"/>
        </w:rPr>
        <w:t xml:space="preserve"> as a rough guide</w:t>
      </w:r>
      <w:r w:rsidR="00481DC5">
        <w:rPr>
          <w:rFonts w:asciiTheme="majorHAnsi" w:hAnsiTheme="majorHAnsi" w:cstheme="majorHAnsi"/>
          <w:lang w:val="en-US"/>
        </w:rPr>
        <w:t xml:space="preserve">, </w:t>
      </w:r>
      <w:r w:rsidR="00326192">
        <w:rPr>
          <w:rFonts w:asciiTheme="majorHAnsi" w:hAnsiTheme="majorHAnsi" w:cstheme="majorHAnsi"/>
          <w:lang w:val="en-US"/>
        </w:rPr>
        <w:t xml:space="preserve">estimated </w:t>
      </w:r>
      <w:r w:rsidR="00E87FEE">
        <w:rPr>
          <w:rFonts w:asciiTheme="majorHAnsi" w:hAnsiTheme="majorHAnsi" w:cstheme="majorHAnsi"/>
          <w:lang w:val="en-US"/>
        </w:rPr>
        <w:t xml:space="preserve">coal CV values were set for each sector. </w:t>
      </w:r>
    </w:p>
    <w:p w14:paraId="3D9492A3" w14:textId="2DA0C42B" w:rsidR="00C934E2" w:rsidRPr="008040B9" w:rsidRDefault="00326192" w:rsidP="008040B9">
      <w:pPr>
        <w:pStyle w:val="ListParagraph"/>
        <w:numPr>
          <w:ilvl w:val="0"/>
          <w:numId w:val="1"/>
        </w:numPr>
        <w:jc w:val="both"/>
        <w:rPr>
          <w:rFonts w:asciiTheme="majorHAnsi" w:hAnsiTheme="majorHAnsi" w:cstheme="majorHAnsi"/>
          <w:lang w:val="en-US"/>
        </w:rPr>
      </w:pPr>
      <w:r w:rsidRPr="008040B9">
        <w:rPr>
          <w:rFonts w:asciiTheme="majorHAnsi" w:hAnsiTheme="majorHAnsi" w:cstheme="majorHAnsi"/>
          <w:lang w:val="en-US"/>
        </w:rPr>
        <w:t xml:space="preserve">To determine the price </w:t>
      </w:r>
      <w:r w:rsidR="00163489" w:rsidRPr="008040B9">
        <w:rPr>
          <w:rFonts w:asciiTheme="majorHAnsi" w:hAnsiTheme="majorHAnsi" w:cstheme="majorHAnsi"/>
          <w:lang w:val="en-US"/>
        </w:rPr>
        <w:t>of coal (R/GJ) for each considered sector</w:t>
      </w:r>
      <w:r w:rsidRPr="008040B9">
        <w:rPr>
          <w:rFonts w:asciiTheme="majorHAnsi" w:hAnsiTheme="majorHAnsi" w:cstheme="majorHAnsi"/>
          <w:lang w:val="en-US"/>
        </w:rPr>
        <w:t>, the</w:t>
      </w:r>
      <w:r w:rsidR="009E5F41" w:rsidRPr="008040B9">
        <w:rPr>
          <w:rFonts w:asciiTheme="majorHAnsi" w:hAnsiTheme="majorHAnsi" w:cstheme="majorHAnsi"/>
          <w:lang w:val="en-US"/>
        </w:rPr>
        <w:t xml:space="preserve"> </w:t>
      </w:r>
      <w:r w:rsidR="00684592">
        <w:rPr>
          <w:rFonts w:asciiTheme="majorHAnsi" w:hAnsiTheme="majorHAnsi" w:cstheme="majorHAnsi"/>
          <w:lang w:val="en-US"/>
        </w:rPr>
        <w:t xml:space="preserve">2017 </w:t>
      </w:r>
      <w:r w:rsidRPr="008040B9">
        <w:rPr>
          <w:rFonts w:asciiTheme="majorHAnsi" w:hAnsiTheme="majorHAnsi" w:cstheme="majorHAnsi"/>
          <w:lang w:val="en-US"/>
        </w:rPr>
        <w:t xml:space="preserve">SUT </w:t>
      </w:r>
      <w:r w:rsidR="00684592">
        <w:rPr>
          <w:rFonts w:asciiTheme="majorHAnsi" w:hAnsiTheme="majorHAnsi" w:cstheme="majorHAnsi"/>
          <w:lang w:val="en-US"/>
        </w:rPr>
        <w:t>(</w:t>
      </w:r>
      <w:r w:rsidRPr="008040B9">
        <w:rPr>
          <w:rFonts w:asciiTheme="majorHAnsi" w:hAnsiTheme="majorHAnsi" w:cstheme="majorHAnsi"/>
          <w:lang w:val="en-US"/>
        </w:rPr>
        <w:t xml:space="preserve">which listed the sectorial spend on coal </w:t>
      </w:r>
      <w:r w:rsidR="009E5F41" w:rsidRPr="008040B9">
        <w:rPr>
          <w:rFonts w:asciiTheme="majorHAnsi" w:hAnsiTheme="majorHAnsi" w:cstheme="majorHAnsi"/>
          <w:lang w:val="en-US"/>
        </w:rPr>
        <w:t>for 2017</w:t>
      </w:r>
      <w:r w:rsidR="00684592">
        <w:rPr>
          <w:rFonts w:asciiTheme="majorHAnsi" w:hAnsiTheme="majorHAnsi" w:cstheme="majorHAnsi"/>
          <w:lang w:val="en-US"/>
        </w:rPr>
        <w:t>)</w:t>
      </w:r>
      <w:r w:rsidR="009E5F41" w:rsidRPr="008040B9">
        <w:rPr>
          <w:rFonts w:asciiTheme="majorHAnsi" w:hAnsiTheme="majorHAnsi" w:cstheme="majorHAnsi"/>
          <w:lang w:val="en-US"/>
        </w:rPr>
        <w:t xml:space="preserve"> </w:t>
      </w:r>
      <w:r w:rsidRPr="008040B9">
        <w:rPr>
          <w:rFonts w:asciiTheme="majorHAnsi" w:hAnsiTheme="majorHAnsi" w:cstheme="majorHAnsi"/>
          <w:lang w:val="en-US"/>
        </w:rPr>
        <w:t xml:space="preserve">was used as a starting point. </w:t>
      </w:r>
      <w:r w:rsidR="00CF5EB7" w:rsidRPr="008040B9">
        <w:rPr>
          <w:rFonts w:asciiTheme="majorHAnsi" w:hAnsiTheme="majorHAnsi" w:cstheme="majorHAnsi"/>
          <w:lang w:val="en-US"/>
        </w:rPr>
        <w:t>E</w:t>
      </w:r>
      <w:r w:rsidR="00684592">
        <w:rPr>
          <w:rFonts w:asciiTheme="majorHAnsi" w:hAnsiTheme="majorHAnsi" w:cstheme="majorHAnsi"/>
          <w:lang w:val="en-US"/>
        </w:rPr>
        <w:t xml:space="preserve">nergy </w:t>
      </w:r>
      <w:r w:rsidR="00941220">
        <w:rPr>
          <w:rFonts w:asciiTheme="majorHAnsi" w:hAnsiTheme="majorHAnsi" w:cstheme="majorHAnsi"/>
          <w:lang w:val="en-US"/>
        </w:rPr>
        <w:t>e</w:t>
      </w:r>
      <w:r w:rsidR="00CF5EB7" w:rsidRPr="008040B9">
        <w:rPr>
          <w:rFonts w:asciiTheme="majorHAnsi" w:hAnsiTheme="majorHAnsi" w:cstheme="majorHAnsi"/>
          <w:lang w:val="en-US"/>
        </w:rPr>
        <w:t xml:space="preserve">stimates of some of the sectors in PJ were available and these estimates were reconciled with the SUT </w:t>
      </w:r>
      <w:r w:rsidR="00684592">
        <w:rPr>
          <w:rFonts w:asciiTheme="majorHAnsi" w:hAnsiTheme="majorHAnsi" w:cstheme="majorHAnsi"/>
          <w:lang w:val="en-US"/>
        </w:rPr>
        <w:t>data</w:t>
      </w:r>
      <w:r w:rsidR="00CF5EB7" w:rsidRPr="008040B9">
        <w:rPr>
          <w:rFonts w:asciiTheme="majorHAnsi" w:hAnsiTheme="majorHAnsi" w:cstheme="majorHAnsi"/>
          <w:lang w:val="en-US"/>
        </w:rPr>
        <w:t xml:space="preserve"> to </w:t>
      </w:r>
      <w:r w:rsidR="009E5F41" w:rsidRPr="008040B9">
        <w:rPr>
          <w:rFonts w:asciiTheme="majorHAnsi" w:hAnsiTheme="majorHAnsi" w:cstheme="majorHAnsi"/>
          <w:lang w:val="en-US"/>
        </w:rPr>
        <w:t>develop coal</w:t>
      </w:r>
      <w:r w:rsidR="00CF5EB7" w:rsidRPr="008040B9">
        <w:rPr>
          <w:rFonts w:asciiTheme="majorHAnsi" w:hAnsiTheme="majorHAnsi" w:cstheme="majorHAnsi"/>
          <w:lang w:val="en-US"/>
        </w:rPr>
        <w:t xml:space="preserve"> prices</w:t>
      </w:r>
      <w:r w:rsidR="009E5F41" w:rsidRPr="008040B9">
        <w:rPr>
          <w:rFonts w:asciiTheme="majorHAnsi" w:hAnsiTheme="majorHAnsi" w:cstheme="majorHAnsi"/>
          <w:lang w:val="en-US"/>
        </w:rPr>
        <w:t xml:space="preserve"> for these sectors</w:t>
      </w:r>
      <w:r w:rsidR="00CF5EB7" w:rsidRPr="008040B9">
        <w:rPr>
          <w:rFonts w:asciiTheme="majorHAnsi" w:hAnsiTheme="majorHAnsi" w:cstheme="majorHAnsi"/>
          <w:lang w:val="en-US"/>
        </w:rPr>
        <w:t xml:space="preserve">. For </w:t>
      </w:r>
      <w:r w:rsidR="009E5F41" w:rsidRPr="008040B9">
        <w:rPr>
          <w:rFonts w:asciiTheme="majorHAnsi" w:hAnsiTheme="majorHAnsi" w:cstheme="majorHAnsi"/>
          <w:lang w:val="en-US"/>
        </w:rPr>
        <w:t xml:space="preserve">sectors where </w:t>
      </w:r>
      <w:r w:rsidR="00CF5EB7" w:rsidRPr="008040B9">
        <w:rPr>
          <w:rFonts w:asciiTheme="majorHAnsi" w:hAnsiTheme="majorHAnsi" w:cstheme="majorHAnsi"/>
          <w:lang w:val="en-US"/>
        </w:rPr>
        <w:t>no PJ estimates existed</w:t>
      </w:r>
      <w:r w:rsidR="009E5F41" w:rsidRPr="008040B9">
        <w:rPr>
          <w:rFonts w:asciiTheme="majorHAnsi" w:hAnsiTheme="majorHAnsi" w:cstheme="majorHAnsi"/>
          <w:lang w:val="en-US"/>
        </w:rPr>
        <w:t xml:space="preserve">, </w:t>
      </w:r>
      <w:r w:rsidR="00CF5EB7" w:rsidRPr="008040B9">
        <w:rPr>
          <w:rFonts w:asciiTheme="majorHAnsi" w:hAnsiTheme="majorHAnsi" w:cstheme="majorHAnsi"/>
          <w:lang w:val="en-US"/>
        </w:rPr>
        <w:t>PJ amounts</w:t>
      </w:r>
      <w:r w:rsidR="009E5F41" w:rsidRPr="008040B9">
        <w:rPr>
          <w:rFonts w:asciiTheme="majorHAnsi" w:hAnsiTheme="majorHAnsi" w:cstheme="majorHAnsi"/>
          <w:lang w:val="en-US"/>
        </w:rPr>
        <w:t xml:space="preserve"> were inferred</w:t>
      </w:r>
      <w:r w:rsidR="00CF5EB7" w:rsidRPr="008040B9">
        <w:rPr>
          <w:rFonts w:asciiTheme="majorHAnsi" w:hAnsiTheme="majorHAnsi" w:cstheme="majorHAnsi"/>
          <w:lang w:val="en-US"/>
        </w:rPr>
        <w:t xml:space="preserve"> by assuming R/GJ values</w:t>
      </w:r>
      <w:r w:rsidR="00CF614B">
        <w:rPr>
          <w:rFonts w:asciiTheme="majorHAnsi" w:hAnsiTheme="majorHAnsi" w:cstheme="majorHAnsi"/>
          <w:lang w:val="en-US"/>
        </w:rPr>
        <w:t xml:space="preserve"> for each sector</w:t>
      </w:r>
      <w:r w:rsidR="00CF5EB7" w:rsidRPr="008040B9">
        <w:rPr>
          <w:rFonts w:asciiTheme="majorHAnsi" w:hAnsiTheme="majorHAnsi" w:cstheme="majorHAnsi"/>
          <w:lang w:val="en-US"/>
        </w:rPr>
        <w:t xml:space="preserve"> based on </w:t>
      </w:r>
      <w:r w:rsidR="00AE63B7" w:rsidRPr="008040B9">
        <w:rPr>
          <w:rFonts w:asciiTheme="majorHAnsi" w:hAnsiTheme="majorHAnsi" w:cstheme="majorHAnsi"/>
          <w:lang w:val="en-US"/>
        </w:rPr>
        <w:t xml:space="preserve">available </w:t>
      </w:r>
      <w:r w:rsidR="00CF5EB7" w:rsidRPr="008040B9">
        <w:rPr>
          <w:rFonts w:asciiTheme="majorHAnsi" w:hAnsiTheme="majorHAnsi" w:cstheme="majorHAnsi"/>
          <w:lang w:val="en-US"/>
        </w:rPr>
        <w:t xml:space="preserve">information.  </w:t>
      </w:r>
      <w:r w:rsidR="00C934E2" w:rsidRPr="008040B9">
        <w:rPr>
          <w:rFonts w:asciiTheme="majorHAnsi" w:hAnsiTheme="majorHAnsi" w:cstheme="majorHAnsi"/>
          <w:lang w:val="en-US"/>
        </w:rPr>
        <w:t xml:space="preserve">Additionally, assumptions based on the </w:t>
      </w:r>
      <w:r w:rsidR="00C934E2" w:rsidRPr="008D0B06">
        <w:rPr>
          <w:rFonts w:asciiTheme="majorHAnsi" w:hAnsiTheme="majorHAnsi" w:cstheme="majorHAnsi"/>
          <w:lang w:val="en-US"/>
        </w:rPr>
        <w:t xml:space="preserve">transport costs associated with transporting the coal to the dominant area of the considered sector were used. For example, the coal price for the “Paper and Pulp” sector was higher due to the </w:t>
      </w:r>
      <w:del w:id="0" w:author="Bianca Tarboton" w:date="2022-04-08T15:53:00Z">
        <w:r w:rsidR="00C934E2" w:rsidRPr="008D0B06">
          <w:rPr>
            <w:rFonts w:asciiTheme="majorHAnsi" w:hAnsiTheme="majorHAnsi" w:cstheme="majorHAnsi"/>
            <w:lang w:val="en-US"/>
          </w:rPr>
          <w:delText>extra long</w:delText>
        </w:r>
      </w:del>
      <w:ins w:id="1" w:author="Bianca Tarboton" w:date="2022-04-08T15:53:00Z">
        <w:r w:rsidR="004C2514" w:rsidRPr="008D0B06">
          <w:rPr>
            <w:rFonts w:asciiTheme="majorHAnsi" w:hAnsiTheme="majorHAnsi" w:cstheme="majorHAnsi"/>
            <w:lang w:val="en-US"/>
          </w:rPr>
          <w:t>extra-long</w:t>
        </w:r>
      </w:ins>
      <w:r w:rsidR="00C934E2" w:rsidRPr="008D0B06">
        <w:rPr>
          <w:rFonts w:asciiTheme="majorHAnsi" w:hAnsiTheme="majorHAnsi" w:cstheme="majorHAnsi"/>
          <w:lang w:val="en-US"/>
        </w:rPr>
        <w:t xml:space="preserve"> distances travelled.</w:t>
      </w:r>
      <w:r w:rsidR="00C934E2" w:rsidRPr="008040B9">
        <w:rPr>
          <w:rFonts w:asciiTheme="majorHAnsi" w:hAnsiTheme="majorHAnsi" w:cstheme="majorHAnsi"/>
          <w:lang w:val="en-US"/>
        </w:rPr>
        <w:t xml:space="preserve"> </w:t>
      </w:r>
    </w:p>
    <w:p w14:paraId="2D054281" w14:textId="1398ECA7" w:rsidR="000476C9" w:rsidRDefault="000476C9" w:rsidP="008040B9">
      <w:pPr>
        <w:pStyle w:val="ListParagraph"/>
        <w:numPr>
          <w:ilvl w:val="0"/>
          <w:numId w:val="1"/>
        </w:numPr>
        <w:jc w:val="both"/>
        <w:rPr>
          <w:ins w:id="2" w:author="Bianca Tarboton" w:date="2022-04-08T15:51:00Z"/>
          <w:rFonts w:asciiTheme="majorHAnsi" w:hAnsiTheme="majorHAnsi" w:cstheme="majorHAnsi"/>
          <w:lang w:val="en-US"/>
        </w:rPr>
      </w:pPr>
      <w:r w:rsidRPr="008040B9">
        <w:rPr>
          <w:rFonts w:asciiTheme="majorHAnsi" w:hAnsiTheme="majorHAnsi" w:cstheme="majorHAnsi"/>
          <w:lang w:val="en-US"/>
        </w:rPr>
        <w:t xml:space="preserve">The </w:t>
      </w:r>
      <w:r w:rsidR="000F3C6B" w:rsidRPr="008040B9">
        <w:rPr>
          <w:rFonts w:asciiTheme="majorHAnsi" w:hAnsiTheme="majorHAnsi" w:cstheme="majorHAnsi"/>
          <w:lang w:val="en-US"/>
        </w:rPr>
        <w:t>total</w:t>
      </w:r>
      <w:r w:rsidRPr="008040B9">
        <w:rPr>
          <w:rFonts w:asciiTheme="majorHAnsi" w:hAnsiTheme="majorHAnsi" w:cstheme="majorHAnsi"/>
          <w:lang w:val="en-US"/>
        </w:rPr>
        <w:t xml:space="preserve"> coal supplie</w:t>
      </w:r>
      <w:r w:rsidR="008040B9">
        <w:rPr>
          <w:rFonts w:asciiTheme="majorHAnsi" w:hAnsiTheme="majorHAnsi" w:cstheme="majorHAnsi"/>
          <w:lang w:val="en-US"/>
        </w:rPr>
        <w:t xml:space="preserve">d from coal mining in 2017 included domestic and export </w:t>
      </w:r>
      <w:r w:rsidR="001C7B54">
        <w:rPr>
          <w:rFonts w:asciiTheme="majorHAnsi" w:hAnsiTheme="majorHAnsi" w:cstheme="majorHAnsi"/>
          <w:lang w:val="en-US"/>
        </w:rPr>
        <w:t xml:space="preserve">coal </w:t>
      </w:r>
      <w:r w:rsidR="008040B9">
        <w:rPr>
          <w:rFonts w:asciiTheme="majorHAnsi" w:hAnsiTheme="majorHAnsi" w:cstheme="majorHAnsi"/>
          <w:lang w:val="en-US"/>
        </w:rPr>
        <w:t xml:space="preserve">sales. The export sales </w:t>
      </w:r>
      <w:r w:rsidR="001C7B54">
        <w:rPr>
          <w:rFonts w:asciiTheme="majorHAnsi" w:hAnsiTheme="majorHAnsi" w:cstheme="majorHAnsi"/>
          <w:lang w:val="en-US"/>
        </w:rPr>
        <w:t>were</w:t>
      </w:r>
      <w:r w:rsidR="008040B9">
        <w:rPr>
          <w:rFonts w:asciiTheme="majorHAnsi" w:hAnsiTheme="majorHAnsi" w:cstheme="majorHAnsi"/>
          <w:lang w:val="en-US"/>
        </w:rPr>
        <w:t xml:space="preserve"> known. Estimations of the domestic sales were available </w:t>
      </w:r>
      <w:r w:rsidR="001C7B54">
        <w:rPr>
          <w:rFonts w:asciiTheme="majorHAnsi" w:hAnsiTheme="majorHAnsi" w:cstheme="majorHAnsi"/>
          <w:lang w:val="en-US"/>
        </w:rPr>
        <w:t>from</w:t>
      </w:r>
      <w:r w:rsidR="008040B9">
        <w:rPr>
          <w:rFonts w:asciiTheme="majorHAnsi" w:hAnsiTheme="majorHAnsi" w:cstheme="majorHAnsi"/>
          <w:lang w:val="en-US"/>
        </w:rPr>
        <w:t xml:space="preserve"> SAMI and XMP </w:t>
      </w:r>
      <w:r w:rsidR="001C7B54">
        <w:rPr>
          <w:rFonts w:asciiTheme="majorHAnsi" w:hAnsiTheme="majorHAnsi" w:cstheme="majorHAnsi"/>
          <w:lang w:val="en-US"/>
        </w:rPr>
        <w:t xml:space="preserve">data and thus the total coal supply for 2017 was estimated to be approximately 181 </w:t>
      </w:r>
      <w:proofErr w:type="spellStart"/>
      <w:r w:rsidR="001C7B54">
        <w:rPr>
          <w:rFonts w:asciiTheme="majorHAnsi" w:hAnsiTheme="majorHAnsi" w:cstheme="majorHAnsi"/>
          <w:lang w:val="en-US"/>
        </w:rPr>
        <w:t>mton</w:t>
      </w:r>
      <w:proofErr w:type="spellEnd"/>
      <w:r w:rsidR="001C7B54">
        <w:rPr>
          <w:rFonts w:asciiTheme="majorHAnsi" w:hAnsiTheme="majorHAnsi" w:cstheme="majorHAnsi"/>
          <w:lang w:val="en-US"/>
        </w:rPr>
        <w:t xml:space="preserve">. </w:t>
      </w:r>
    </w:p>
    <w:p w14:paraId="56973CE3" w14:textId="0AB9F1FE" w:rsidR="00E532A2" w:rsidRDefault="004C2514" w:rsidP="008040B9">
      <w:pPr>
        <w:pStyle w:val="ListParagraph"/>
        <w:numPr>
          <w:ilvl w:val="0"/>
          <w:numId w:val="1"/>
        </w:numPr>
        <w:jc w:val="both"/>
        <w:rPr>
          <w:rFonts w:asciiTheme="majorHAnsi" w:hAnsiTheme="majorHAnsi" w:cstheme="majorHAnsi"/>
          <w:lang w:val="en-US"/>
        </w:rPr>
      </w:pPr>
      <w:ins w:id="3" w:author="Bianca Tarboton" w:date="2022-04-08T15:52:00Z">
        <w:r>
          <w:rPr>
            <w:rFonts w:asciiTheme="majorHAnsi" w:hAnsiTheme="majorHAnsi" w:cstheme="majorHAnsi"/>
            <w:lang w:val="en-US"/>
          </w:rPr>
          <w:t>The</w:t>
        </w:r>
      </w:ins>
      <w:ins w:id="4" w:author="Bianca Tarboton" w:date="2022-04-08T15:51:00Z">
        <w:r w:rsidR="000F19BC">
          <w:rPr>
            <w:rFonts w:asciiTheme="majorHAnsi" w:hAnsiTheme="majorHAnsi" w:cstheme="majorHAnsi"/>
            <w:lang w:val="en-US"/>
          </w:rPr>
          <w:t xml:space="preserve"> “Power” sector coal demand for </w:t>
        </w:r>
      </w:ins>
      <w:ins w:id="5" w:author="Bianca Tarboton" w:date="2022-04-08T15:52:00Z">
        <w:r w:rsidR="000F19BC">
          <w:rPr>
            <w:rFonts w:asciiTheme="majorHAnsi" w:hAnsiTheme="majorHAnsi" w:cstheme="majorHAnsi"/>
            <w:lang w:val="en-US"/>
          </w:rPr>
          <w:t>“</w:t>
        </w:r>
      </w:ins>
      <w:r w:rsidR="00D937AB">
        <w:rPr>
          <w:rFonts w:asciiTheme="majorHAnsi" w:hAnsiTheme="majorHAnsi" w:cstheme="majorHAnsi"/>
          <w:lang w:val="en-US"/>
        </w:rPr>
        <w:t>SATIMGE-202</w:t>
      </w:r>
      <w:r w:rsidR="0051039B">
        <w:rPr>
          <w:rFonts w:asciiTheme="majorHAnsi" w:hAnsiTheme="majorHAnsi" w:cstheme="majorHAnsi"/>
          <w:lang w:val="en-US"/>
        </w:rPr>
        <w:t>1</w:t>
      </w:r>
      <w:r w:rsidR="00D937AB">
        <w:rPr>
          <w:rFonts w:asciiTheme="majorHAnsi" w:hAnsiTheme="majorHAnsi" w:cstheme="majorHAnsi"/>
          <w:lang w:val="en-US"/>
        </w:rPr>
        <w:t xml:space="preserve">” </w:t>
      </w:r>
      <w:ins w:id="6" w:author="Bianca Tarboton" w:date="2022-04-08T15:53:00Z">
        <w:r>
          <w:rPr>
            <w:rFonts w:asciiTheme="majorHAnsi" w:hAnsiTheme="majorHAnsi" w:cstheme="majorHAnsi"/>
            <w:lang w:val="en-US"/>
          </w:rPr>
          <w:t>was derived</w:t>
        </w:r>
      </w:ins>
      <w:r>
        <w:rPr>
          <w:rFonts w:asciiTheme="majorHAnsi" w:hAnsiTheme="majorHAnsi" w:cstheme="majorHAnsi"/>
          <w:lang w:val="en-US"/>
        </w:rPr>
        <w:t xml:space="preserve"> </w:t>
      </w:r>
      <w:r w:rsidR="003E0B55">
        <w:rPr>
          <w:rFonts w:asciiTheme="majorHAnsi" w:hAnsiTheme="majorHAnsi" w:cstheme="majorHAnsi"/>
          <w:lang w:val="en-US"/>
        </w:rPr>
        <w:t xml:space="preserve">from plant output </w:t>
      </w:r>
      <w:r w:rsidR="00577868">
        <w:rPr>
          <w:rFonts w:asciiTheme="majorHAnsi" w:hAnsiTheme="majorHAnsi" w:cstheme="majorHAnsi"/>
          <w:lang w:val="en-US"/>
        </w:rPr>
        <w:t xml:space="preserve">as obtained from NERSA. </w:t>
      </w:r>
      <w:ins w:id="7" w:author="Bianca Tarboton" w:date="2022-04-08T15:53:00Z">
        <w:r>
          <w:rPr>
            <w:rFonts w:asciiTheme="majorHAnsi" w:hAnsiTheme="majorHAnsi" w:cstheme="majorHAnsi"/>
            <w:lang w:val="en-US"/>
          </w:rPr>
          <w:t xml:space="preserve"> </w:t>
        </w:r>
      </w:ins>
    </w:p>
    <w:p w14:paraId="6FC18668" w14:textId="4F5F3F40" w:rsidR="00381205" w:rsidRDefault="003E4932" w:rsidP="008311A3">
      <w:pPr>
        <w:pStyle w:val="ListParagraph"/>
        <w:numPr>
          <w:ilvl w:val="0"/>
          <w:numId w:val="1"/>
        </w:numPr>
        <w:jc w:val="both"/>
        <w:rPr>
          <w:rFonts w:asciiTheme="majorHAnsi" w:hAnsiTheme="majorHAnsi" w:cstheme="majorHAnsi"/>
          <w:lang w:val="en-US"/>
        </w:rPr>
      </w:pPr>
      <w:ins w:id="8" w:author="Bianca Tarboton" w:date="2022-04-08T15:50:00Z">
        <w:r>
          <w:rPr>
            <w:rFonts w:asciiTheme="majorHAnsi" w:hAnsiTheme="majorHAnsi" w:cstheme="majorHAnsi"/>
            <w:lang w:val="en-US"/>
          </w:rPr>
          <w:lastRenderedPageBreak/>
          <w:t xml:space="preserve">For the </w:t>
        </w:r>
      </w:ins>
      <w:ins w:id="9" w:author="Bianca Tarboton" w:date="2022-04-08T15:51:00Z">
        <w:r>
          <w:rPr>
            <w:rFonts w:asciiTheme="majorHAnsi" w:hAnsiTheme="majorHAnsi" w:cstheme="majorHAnsi"/>
            <w:lang w:val="en-US"/>
          </w:rPr>
          <w:t>“</w:t>
        </w:r>
      </w:ins>
      <w:r w:rsidR="00D937AB">
        <w:rPr>
          <w:rFonts w:asciiTheme="majorHAnsi" w:hAnsiTheme="majorHAnsi" w:cstheme="majorHAnsi"/>
          <w:lang w:val="en-US"/>
        </w:rPr>
        <w:t>SATIMGE-2022</w:t>
      </w:r>
      <w:ins w:id="10" w:author="Bianca Tarboton" w:date="2022-04-08T15:51:00Z">
        <w:r>
          <w:rPr>
            <w:rFonts w:asciiTheme="majorHAnsi" w:hAnsiTheme="majorHAnsi" w:cstheme="majorHAnsi"/>
            <w:lang w:val="en-US"/>
          </w:rPr>
          <w:t xml:space="preserve">” </w:t>
        </w:r>
        <w:r w:rsidR="00E532A2">
          <w:rPr>
            <w:rFonts w:asciiTheme="majorHAnsi" w:hAnsiTheme="majorHAnsi" w:cstheme="majorHAnsi"/>
            <w:lang w:val="en-US"/>
          </w:rPr>
          <w:t xml:space="preserve">dataset, </w:t>
        </w:r>
      </w:ins>
      <w:del w:id="11" w:author="Bianca Tarboton" w:date="2022-04-08T15:51:00Z">
        <w:r w:rsidR="00AB72E2" w:rsidDel="00E532A2">
          <w:rPr>
            <w:rFonts w:asciiTheme="majorHAnsi" w:hAnsiTheme="majorHAnsi" w:cstheme="majorHAnsi"/>
            <w:lang w:val="en-US"/>
          </w:rPr>
          <w:delText>T</w:delText>
        </w:r>
      </w:del>
      <w:ins w:id="12" w:author="Bianca Tarboton" w:date="2022-04-08T15:51:00Z">
        <w:r w:rsidR="00E532A2">
          <w:rPr>
            <w:rFonts w:asciiTheme="majorHAnsi" w:hAnsiTheme="majorHAnsi" w:cstheme="majorHAnsi"/>
            <w:lang w:val="en-US"/>
          </w:rPr>
          <w:t>t</w:t>
        </w:r>
      </w:ins>
      <w:r w:rsidR="00AB72E2">
        <w:rPr>
          <w:rFonts w:asciiTheme="majorHAnsi" w:hAnsiTheme="majorHAnsi" w:cstheme="majorHAnsi"/>
          <w:lang w:val="en-US"/>
        </w:rPr>
        <w:t>he “</w:t>
      </w:r>
      <w:proofErr w:type="spellStart"/>
      <w:r w:rsidR="00AB72E2">
        <w:rPr>
          <w:rFonts w:asciiTheme="majorHAnsi" w:hAnsiTheme="majorHAnsi" w:cstheme="majorHAnsi"/>
          <w:lang w:val="en-US"/>
        </w:rPr>
        <w:t>FerroAlloys</w:t>
      </w:r>
      <w:proofErr w:type="spellEnd"/>
      <w:r w:rsidR="00AB72E2">
        <w:rPr>
          <w:rFonts w:asciiTheme="majorHAnsi" w:hAnsiTheme="majorHAnsi" w:cstheme="majorHAnsi"/>
          <w:lang w:val="en-US"/>
        </w:rPr>
        <w:t xml:space="preserve">” demand (in </w:t>
      </w:r>
      <w:proofErr w:type="spellStart"/>
      <w:r w:rsidR="00AB72E2">
        <w:rPr>
          <w:rFonts w:asciiTheme="majorHAnsi" w:hAnsiTheme="majorHAnsi" w:cstheme="majorHAnsi"/>
          <w:lang w:val="en-US"/>
        </w:rPr>
        <w:t>mton</w:t>
      </w:r>
      <w:proofErr w:type="spellEnd"/>
      <w:r w:rsidR="00AB72E2">
        <w:rPr>
          <w:rFonts w:asciiTheme="majorHAnsi" w:hAnsiTheme="majorHAnsi" w:cstheme="majorHAnsi"/>
          <w:lang w:val="en-US"/>
        </w:rPr>
        <w:t>) was adjusted to XMP consulting</w:t>
      </w:r>
      <w:r w:rsidR="0054242D">
        <w:rPr>
          <w:rFonts w:asciiTheme="majorHAnsi" w:hAnsiTheme="majorHAnsi" w:cstheme="majorHAnsi"/>
          <w:lang w:val="en-US"/>
        </w:rPr>
        <w:t xml:space="preserve">/ SAMI value of 2.7. </w:t>
      </w:r>
      <w:r w:rsidR="00984D6A">
        <w:rPr>
          <w:rFonts w:asciiTheme="majorHAnsi" w:hAnsiTheme="majorHAnsi" w:cstheme="majorHAnsi"/>
          <w:lang w:val="en-US"/>
        </w:rPr>
        <w:t>T</w:t>
      </w:r>
      <w:r w:rsidR="0054242D">
        <w:rPr>
          <w:rFonts w:asciiTheme="majorHAnsi" w:hAnsiTheme="majorHAnsi" w:cstheme="majorHAnsi"/>
          <w:lang w:val="en-US"/>
        </w:rPr>
        <w:t>he “Paper and Pulp” and “Other Industries” sector demands were assumed to be the SUT demand values. Finally,</w:t>
      </w:r>
      <w:r w:rsidR="00332F5F">
        <w:rPr>
          <w:rFonts w:asciiTheme="majorHAnsi" w:hAnsiTheme="majorHAnsi" w:cstheme="majorHAnsi"/>
          <w:lang w:val="en-US"/>
        </w:rPr>
        <w:t xml:space="preserve"> the “Residential” sector demand </w:t>
      </w:r>
      <w:r w:rsidR="00F479D5">
        <w:rPr>
          <w:rFonts w:asciiTheme="majorHAnsi" w:hAnsiTheme="majorHAnsi" w:cstheme="majorHAnsi"/>
          <w:lang w:val="en-US"/>
        </w:rPr>
        <w:t xml:space="preserve">was assumed to be an average of the </w:t>
      </w:r>
      <w:r w:rsidR="00625746">
        <w:rPr>
          <w:rFonts w:asciiTheme="majorHAnsi" w:hAnsiTheme="majorHAnsi" w:cstheme="majorHAnsi"/>
          <w:lang w:val="en-US"/>
        </w:rPr>
        <w:t xml:space="preserve">DFFE and DMRE </w:t>
      </w:r>
      <w:r w:rsidR="00984D6A">
        <w:rPr>
          <w:rFonts w:asciiTheme="majorHAnsi" w:hAnsiTheme="majorHAnsi" w:cstheme="majorHAnsi"/>
          <w:lang w:val="en-US"/>
        </w:rPr>
        <w:t>residential sector demands</w:t>
      </w:r>
      <w:r w:rsidR="00F479D5">
        <w:rPr>
          <w:rFonts w:asciiTheme="majorHAnsi" w:hAnsiTheme="majorHAnsi" w:cstheme="majorHAnsi"/>
          <w:lang w:val="en-US"/>
        </w:rPr>
        <w:t xml:space="preserve">. </w:t>
      </w:r>
      <w:r w:rsidR="0054242D">
        <w:rPr>
          <w:rFonts w:asciiTheme="majorHAnsi" w:hAnsiTheme="majorHAnsi" w:cstheme="majorHAnsi"/>
          <w:lang w:val="en-US"/>
        </w:rPr>
        <w:t xml:space="preserve"> </w:t>
      </w:r>
    </w:p>
    <w:p w14:paraId="3E821E3E" w14:textId="591B7166" w:rsidR="00A31C9B" w:rsidRDefault="00A31C9B" w:rsidP="00A31C9B">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Two data sets from XMP consulting were</w:t>
      </w:r>
      <w:r w:rsidR="002B17A0">
        <w:rPr>
          <w:rFonts w:asciiTheme="majorHAnsi" w:hAnsiTheme="majorHAnsi" w:cstheme="majorHAnsi"/>
          <w:lang w:val="en-US"/>
        </w:rPr>
        <w:t xml:space="preserve"> included </w:t>
      </w:r>
      <w:r>
        <w:rPr>
          <w:rFonts w:asciiTheme="majorHAnsi" w:hAnsiTheme="majorHAnsi" w:cstheme="majorHAnsi"/>
          <w:lang w:val="en-US"/>
        </w:rPr>
        <w:t>since different inaccuracies existed in both sets and thus it was deemed necessary to include both of the versions to account for th</w:t>
      </w:r>
      <w:r w:rsidR="002B17A0">
        <w:rPr>
          <w:rFonts w:asciiTheme="majorHAnsi" w:hAnsiTheme="majorHAnsi" w:cstheme="majorHAnsi"/>
          <w:lang w:val="en-US"/>
        </w:rPr>
        <w:t>ese</w:t>
      </w:r>
      <w:r>
        <w:rPr>
          <w:rFonts w:asciiTheme="majorHAnsi" w:hAnsiTheme="majorHAnsi" w:cstheme="majorHAnsi"/>
          <w:lang w:val="en-US"/>
        </w:rPr>
        <w:t xml:space="preserve">. </w:t>
      </w:r>
    </w:p>
    <w:p w14:paraId="0CDA49F9" w14:textId="03796735" w:rsidR="002B17A0" w:rsidRDefault="00240308" w:rsidP="00A31C9B">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 xml:space="preserve">For the </w:t>
      </w:r>
      <w:r w:rsidR="003B6AB8">
        <w:rPr>
          <w:rFonts w:asciiTheme="majorHAnsi" w:hAnsiTheme="majorHAnsi" w:cstheme="majorHAnsi"/>
          <w:lang w:val="en-US"/>
        </w:rPr>
        <w:t xml:space="preserve">2017 </w:t>
      </w:r>
      <w:r>
        <w:rPr>
          <w:rFonts w:asciiTheme="majorHAnsi" w:hAnsiTheme="majorHAnsi" w:cstheme="majorHAnsi"/>
          <w:lang w:val="en-US"/>
        </w:rPr>
        <w:t xml:space="preserve">XMP </w:t>
      </w:r>
      <w:r w:rsidR="003B6AB8">
        <w:rPr>
          <w:rFonts w:asciiTheme="majorHAnsi" w:hAnsiTheme="majorHAnsi" w:cstheme="majorHAnsi"/>
          <w:lang w:val="en-US"/>
        </w:rPr>
        <w:t xml:space="preserve">coal demand (in </w:t>
      </w:r>
      <w:proofErr w:type="spellStart"/>
      <w:r w:rsidR="003B6AB8">
        <w:rPr>
          <w:rFonts w:asciiTheme="majorHAnsi" w:hAnsiTheme="majorHAnsi" w:cstheme="majorHAnsi"/>
          <w:lang w:val="en-US"/>
        </w:rPr>
        <w:t>mton</w:t>
      </w:r>
      <w:proofErr w:type="spellEnd"/>
      <w:r w:rsidR="003B6AB8">
        <w:rPr>
          <w:rFonts w:asciiTheme="majorHAnsi" w:hAnsiTheme="majorHAnsi" w:cstheme="majorHAnsi"/>
          <w:lang w:val="en-US"/>
        </w:rPr>
        <w:t>)</w:t>
      </w:r>
      <w:r>
        <w:rPr>
          <w:rFonts w:asciiTheme="majorHAnsi" w:hAnsiTheme="majorHAnsi" w:cstheme="majorHAnsi"/>
          <w:lang w:val="en-US"/>
        </w:rPr>
        <w:t xml:space="preserve"> </w:t>
      </w:r>
      <w:r w:rsidR="0087636D">
        <w:rPr>
          <w:rFonts w:asciiTheme="majorHAnsi" w:hAnsiTheme="majorHAnsi" w:cstheme="majorHAnsi"/>
          <w:lang w:val="en-US"/>
        </w:rPr>
        <w:t xml:space="preserve">in </w:t>
      </w:r>
      <w:r>
        <w:rPr>
          <w:rFonts w:asciiTheme="majorHAnsi" w:hAnsiTheme="majorHAnsi" w:cstheme="majorHAnsi"/>
          <w:lang w:val="en-US"/>
        </w:rPr>
        <w:t>the Energy Balance</w:t>
      </w:r>
      <w:r w:rsidR="0087636D">
        <w:rPr>
          <w:rFonts w:asciiTheme="majorHAnsi" w:hAnsiTheme="majorHAnsi" w:cstheme="majorHAnsi"/>
          <w:lang w:val="en-US"/>
        </w:rPr>
        <w:t xml:space="preserve">, the </w:t>
      </w:r>
      <w:r>
        <w:rPr>
          <w:rFonts w:asciiTheme="majorHAnsi" w:hAnsiTheme="majorHAnsi" w:cstheme="majorHAnsi"/>
          <w:lang w:val="en-US"/>
        </w:rPr>
        <w:t>“Pulp_paper323” sector</w:t>
      </w:r>
      <w:r w:rsidR="0087636D">
        <w:rPr>
          <w:rFonts w:asciiTheme="majorHAnsi" w:hAnsiTheme="majorHAnsi" w:cstheme="majorHAnsi"/>
          <w:lang w:val="en-US"/>
        </w:rPr>
        <w:t xml:space="preserve"> demand was taken from </w:t>
      </w:r>
      <w:r>
        <w:rPr>
          <w:rFonts w:asciiTheme="majorHAnsi" w:hAnsiTheme="majorHAnsi" w:cstheme="majorHAnsi"/>
          <w:lang w:val="en-US"/>
        </w:rPr>
        <w:t>the</w:t>
      </w:r>
      <w:r w:rsidR="002B17A0">
        <w:rPr>
          <w:rFonts w:asciiTheme="majorHAnsi" w:hAnsiTheme="majorHAnsi" w:cstheme="majorHAnsi"/>
          <w:lang w:val="en-US"/>
        </w:rPr>
        <w:t xml:space="preserve"> “Industries” commodity in XMP’s raw demand data</w:t>
      </w:r>
      <w:r w:rsidR="003B6AB8">
        <w:rPr>
          <w:rFonts w:asciiTheme="majorHAnsi" w:hAnsiTheme="majorHAnsi" w:cstheme="majorHAnsi"/>
          <w:lang w:val="en-US"/>
        </w:rPr>
        <w:t xml:space="preserve">. </w:t>
      </w:r>
    </w:p>
    <w:p w14:paraId="78B512D6" w14:textId="6C12E67C" w:rsidR="0074782D" w:rsidRDefault="0074782D" w:rsidP="00A31C9B">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 xml:space="preserve">The assumed coal demand (in </w:t>
      </w:r>
      <w:proofErr w:type="spellStart"/>
      <w:r>
        <w:rPr>
          <w:rFonts w:asciiTheme="majorHAnsi" w:hAnsiTheme="majorHAnsi" w:cstheme="majorHAnsi"/>
          <w:lang w:val="en-US"/>
        </w:rPr>
        <w:t>mton</w:t>
      </w:r>
      <w:proofErr w:type="spellEnd"/>
      <w:r>
        <w:rPr>
          <w:rFonts w:asciiTheme="majorHAnsi" w:hAnsiTheme="majorHAnsi" w:cstheme="majorHAnsi"/>
          <w:lang w:val="en-US"/>
        </w:rPr>
        <w:t xml:space="preserve">) for Eskom </w:t>
      </w:r>
      <w:r w:rsidR="00645EEC">
        <w:rPr>
          <w:rFonts w:asciiTheme="majorHAnsi" w:hAnsiTheme="majorHAnsi" w:cstheme="majorHAnsi"/>
          <w:lang w:val="en-US"/>
        </w:rPr>
        <w:t xml:space="preserve">in the Energy Balance </w:t>
      </w:r>
      <w:r>
        <w:rPr>
          <w:rFonts w:asciiTheme="majorHAnsi" w:hAnsiTheme="majorHAnsi" w:cstheme="majorHAnsi"/>
          <w:lang w:val="en-US"/>
        </w:rPr>
        <w:t xml:space="preserve">was based on the 2018/2019 Integrated Eskom report. The demand was calculated using a weighted average of the coal purchase values (in </w:t>
      </w:r>
      <w:proofErr w:type="spellStart"/>
      <w:r>
        <w:rPr>
          <w:rFonts w:asciiTheme="majorHAnsi" w:hAnsiTheme="majorHAnsi" w:cstheme="majorHAnsi"/>
          <w:lang w:val="en-US"/>
        </w:rPr>
        <w:t>mton</w:t>
      </w:r>
      <w:proofErr w:type="spellEnd"/>
      <w:r>
        <w:rPr>
          <w:rFonts w:asciiTheme="majorHAnsi" w:hAnsiTheme="majorHAnsi" w:cstheme="majorHAnsi"/>
          <w:lang w:val="en-US"/>
        </w:rPr>
        <w:t>) for the 2016/2017 period and the 2017/2018 period</w:t>
      </w:r>
      <w:r w:rsidR="0020099B">
        <w:rPr>
          <w:rFonts w:asciiTheme="majorHAnsi" w:hAnsiTheme="majorHAnsi" w:cstheme="majorHAnsi"/>
          <w:lang w:val="en-US"/>
        </w:rPr>
        <w:t xml:space="preserve"> as </w:t>
      </w:r>
      <w:r w:rsidR="005870E2">
        <w:rPr>
          <w:rFonts w:asciiTheme="majorHAnsi" w:hAnsiTheme="majorHAnsi" w:cstheme="majorHAnsi"/>
          <w:lang w:val="en-US"/>
        </w:rPr>
        <w:t>documented</w:t>
      </w:r>
      <w:r w:rsidR="0020099B">
        <w:rPr>
          <w:rFonts w:asciiTheme="majorHAnsi" w:hAnsiTheme="majorHAnsi" w:cstheme="majorHAnsi"/>
          <w:lang w:val="en-US"/>
        </w:rPr>
        <w:t xml:space="preserve"> in the report</w:t>
      </w:r>
      <w:r>
        <w:rPr>
          <w:rFonts w:asciiTheme="majorHAnsi" w:hAnsiTheme="majorHAnsi" w:cstheme="majorHAnsi"/>
          <w:lang w:val="en-US"/>
        </w:rPr>
        <w:t xml:space="preserve">. </w:t>
      </w:r>
    </w:p>
    <w:p w14:paraId="6AA07604" w14:textId="1D73E2BA" w:rsidR="005870E2" w:rsidRDefault="005870E2" w:rsidP="00A31C9B">
      <w:pPr>
        <w:pStyle w:val="ListParagraph"/>
        <w:numPr>
          <w:ilvl w:val="0"/>
          <w:numId w:val="1"/>
        </w:numPr>
        <w:jc w:val="both"/>
        <w:rPr>
          <w:rFonts w:asciiTheme="majorHAnsi" w:hAnsiTheme="majorHAnsi" w:cstheme="majorHAnsi"/>
          <w:lang w:val="en-US"/>
        </w:rPr>
      </w:pPr>
      <w:r>
        <w:rPr>
          <w:rFonts w:asciiTheme="majorHAnsi" w:hAnsiTheme="majorHAnsi" w:cstheme="majorHAnsi"/>
          <w:lang w:val="en-US"/>
        </w:rPr>
        <w:t>For the SAMI 2017 coal demand</w:t>
      </w:r>
      <w:r w:rsidR="008957F8">
        <w:rPr>
          <w:rFonts w:asciiTheme="majorHAnsi" w:hAnsiTheme="majorHAnsi" w:cstheme="majorHAnsi"/>
          <w:lang w:val="en-US"/>
        </w:rPr>
        <w:t xml:space="preserve"> in the energy balance</w:t>
      </w:r>
      <w:r>
        <w:rPr>
          <w:rFonts w:asciiTheme="majorHAnsi" w:hAnsiTheme="majorHAnsi" w:cstheme="majorHAnsi"/>
          <w:lang w:val="en-US"/>
        </w:rPr>
        <w:t xml:space="preserve">, the “Iron_Steel351” sector demand included iron, steel and ferroalloy industries from the SAMI </w:t>
      </w:r>
      <w:r w:rsidR="008957F8">
        <w:rPr>
          <w:rFonts w:asciiTheme="majorHAnsi" w:hAnsiTheme="majorHAnsi" w:cstheme="majorHAnsi"/>
          <w:lang w:val="en-US"/>
        </w:rPr>
        <w:t xml:space="preserve">raw </w:t>
      </w:r>
      <w:r>
        <w:rPr>
          <w:rFonts w:asciiTheme="majorHAnsi" w:hAnsiTheme="majorHAnsi" w:cstheme="majorHAnsi"/>
          <w:lang w:val="en-US"/>
        </w:rPr>
        <w:t xml:space="preserve">data. </w:t>
      </w:r>
    </w:p>
    <w:p w14:paraId="4A94D88A" w14:textId="77777777" w:rsidR="00C65FCC" w:rsidRDefault="00C65FCC" w:rsidP="00C65FCC">
      <w:pPr>
        <w:jc w:val="both"/>
        <w:rPr>
          <w:rFonts w:asciiTheme="majorHAnsi" w:hAnsiTheme="majorHAnsi" w:cstheme="majorHAnsi"/>
          <w:lang w:val="en-US"/>
        </w:rPr>
      </w:pPr>
    </w:p>
    <w:p w14:paraId="689E4DAD" w14:textId="77777777" w:rsidR="00C65FCC" w:rsidRDefault="00C65FCC" w:rsidP="00C65FCC">
      <w:pPr>
        <w:jc w:val="both"/>
        <w:rPr>
          <w:rFonts w:asciiTheme="majorHAnsi" w:hAnsiTheme="majorHAnsi" w:cstheme="majorHAnsi"/>
          <w:lang w:val="en-US"/>
        </w:rPr>
      </w:pPr>
    </w:p>
    <w:p w14:paraId="312064F6" w14:textId="77777777" w:rsidR="00C65FCC" w:rsidRDefault="00C65FCC" w:rsidP="00C65FCC">
      <w:pPr>
        <w:jc w:val="both"/>
        <w:rPr>
          <w:rFonts w:asciiTheme="majorHAnsi" w:hAnsiTheme="majorHAnsi" w:cstheme="majorHAnsi"/>
          <w:lang w:val="en-US"/>
        </w:rPr>
      </w:pPr>
    </w:p>
    <w:p w14:paraId="75826292" w14:textId="77777777" w:rsidR="00C65FCC" w:rsidRDefault="00C65FCC" w:rsidP="00C65FCC">
      <w:pPr>
        <w:jc w:val="both"/>
        <w:rPr>
          <w:rFonts w:asciiTheme="majorHAnsi" w:hAnsiTheme="majorHAnsi" w:cstheme="majorHAnsi"/>
          <w:lang w:val="en-US"/>
        </w:rPr>
      </w:pPr>
    </w:p>
    <w:p w14:paraId="45264A9F" w14:textId="77777777" w:rsidR="00C65FCC" w:rsidRDefault="00C65FCC" w:rsidP="00C65FCC">
      <w:pPr>
        <w:jc w:val="both"/>
        <w:rPr>
          <w:rFonts w:asciiTheme="majorHAnsi" w:hAnsiTheme="majorHAnsi" w:cstheme="majorHAnsi"/>
          <w:lang w:val="en-US"/>
        </w:rPr>
      </w:pPr>
    </w:p>
    <w:p w14:paraId="2F5DF28A" w14:textId="77777777" w:rsidR="00C65FCC" w:rsidRDefault="00C65FCC" w:rsidP="00C65FCC">
      <w:pPr>
        <w:jc w:val="both"/>
        <w:rPr>
          <w:rFonts w:asciiTheme="majorHAnsi" w:hAnsiTheme="majorHAnsi" w:cstheme="majorHAnsi"/>
          <w:lang w:val="en-US"/>
        </w:rPr>
      </w:pPr>
    </w:p>
    <w:p w14:paraId="0A7E1324" w14:textId="77777777" w:rsidR="00C65FCC" w:rsidRDefault="00C65FCC" w:rsidP="00C65FCC">
      <w:pPr>
        <w:jc w:val="both"/>
        <w:rPr>
          <w:rFonts w:asciiTheme="majorHAnsi" w:hAnsiTheme="majorHAnsi" w:cstheme="majorHAnsi"/>
          <w:lang w:val="en-US"/>
        </w:rPr>
      </w:pPr>
    </w:p>
    <w:p w14:paraId="201D472E" w14:textId="77777777" w:rsidR="00C65FCC" w:rsidRDefault="00C65FCC" w:rsidP="00C65FCC">
      <w:pPr>
        <w:jc w:val="both"/>
        <w:rPr>
          <w:rFonts w:asciiTheme="majorHAnsi" w:hAnsiTheme="majorHAnsi" w:cstheme="majorHAnsi"/>
          <w:lang w:val="en-US"/>
        </w:rPr>
      </w:pPr>
    </w:p>
    <w:p w14:paraId="29EA3A6D" w14:textId="77777777" w:rsidR="00C65FCC" w:rsidRDefault="00C65FCC" w:rsidP="00C65FCC">
      <w:pPr>
        <w:jc w:val="both"/>
        <w:rPr>
          <w:rFonts w:asciiTheme="majorHAnsi" w:hAnsiTheme="majorHAnsi" w:cstheme="majorHAnsi"/>
          <w:lang w:val="en-US"/>
        </w:rPr>
      </w:pPr>
    </w:p>
    <w:p w14:paraId="63856D37" w14:textId="77777777" w:rsidR="00C65FCC" w:rsidRDefault="00C65FCC" w:rsidP="00C65FCC">
      <w:pPr>
        <w:jc w:val="both"/>
        <w:rPr>
          <w:rFonts w:asciiTheme="majorHAnsi" w:hAnsiTheme="majorHAnsi" w:cstheme="majorHAnsi"/>
          <w:lang w:val="en-US"/>
        </w:rPr>
      </w:pPr>
    </w:p>
    <w:p w14:paraId="0C4D1086" w14:textId="77777777" w:rsidR="00C65FCC" w:rsidRDefault="00C65FCC" w:rsidP="00C65FCC">
      <w:pPr>
        <w:jc w:val="both"/>
        <w:rPr>
          <w:rFonts w:asciiTheme="majorHAnsi" w:hAnsiTheme="majorHAnsi" w:cstheme="majorHAnsi"/>
          <w:lang w:val="en-US"/>
        </w:rPr>
      </w:pPr>
    </w:p>
    <w:p w14:paraId="51D49E81" w14:textId="77777777" w:rsidR="00C65FCC" w:rsidRDefault="00C65FCC" w:rsidP="00C65FCC">
      <w:pPr>
        <w:jc w:val="both"/>
        <w:rPr>
          <w:rFonts w:asciiTheme="majorHAnsi" w:hAnsiTheme="majorHAnsi" w:cstheme="majorHAnsi"/>
          <w:lang w:val="en-US"/>
        </w:rPr>
      </w:pPr>
    </w:p>
    <w:p w14:paraId="56DDF396" w14:textId="77777777" w:rsidR="00C65FCC" w:rsidRDefault="00C65FCC" w:rsidP="00C65FCC">
      <w:pPr>
        <w:jc w:val="both"/>
        <w:rPr>
          <w:rFonts w:asciiTheme="majorHAnsi" w:hAnsiTheme="majorHAnsi" w:cstheme="majorHAnsi"/>
          <w:lang w:val="en-US"/>
        </w:rPr>
      </w:pPr>
    </w:p>
    <w:p w14:paraId="29A296CE" w14:textId="77777777" w:rsidR="00E05C7F" w:rsidRDefault="00E05C7F" w:rsidP="00C65FCC">
      <w:pPr>
        <w:jc w:val="both"/>
        <w:rPr>
          <w:rFonts w:asciiTheme="majorHAnsi" w:hAnsiTheme="majorHAnsi" w:cstheme="majorHAnsi"/>
          <w:lang w:val="en-US"/>
        </w:rPr>
      </w:pPr>
    </w:p>
    <w:p w14:paraId="1720C62A" w14:textId="77777777" w:rsidR="00E05C7F" w:rsidRDefault="00E05C7F" w:rsidP="00C65FCC">
      <w:pPr>
        <w:jc w:val="both"/>
        <w:rPr>
          <w:rFonts w:asciiTheme="majorHAnsi" w:hAnsiTheme="majorHAnsi" w:cstheme="majorHAnsi"/>
          <w:lang w:val="en-US"/>
        </w:rPr>
      </w:pPr>
    </w:p>
    <w:p w14:paraId="5AFF93B0" w14:textId="77777777" w:rsidR="00E05C7F" w:rsidRDefault="00E05C7F" w:rsidP="00C65FCC">
      <w:pPr>
        <w:jc w:val="both"/>
        <w:rPr>
          <w:rFonts w:asciiTheme="majorHAnsi" w:hAnsiTheme="majorHAnsi" w:cstheme="majorHAnsi"/>
          <w:lang w:val="en-US"/>
        </w:rPr>
      </w:pPr>
    </w:p>
    <w:p w14:paraId="175ECC06" w14:textId="77777777" w:rsidR="00C65FCC" w:rsidRDefault="00C65FCC" w:rsidP="00C65FCC">
      <w:pPr>
        <w:jc w:val="both"/>
        <w:rPr>
          <w:rFonts w:asciiTheme="majorHAnsi" w:hAnsiTheme="majorHAnsi" w:cstheme="majorHAnsi"/>
          <w:lang w:val="en-US"/>
        </w:rPr>
      </w:pPr>
    </w:p>
    <w:p w14:paraId="7CF3A9EB" w14:textId="77777777" w:rsidR="00C65FCC" w:rsidRDefault="00C65FCC" w:rsidP="00C65FCC">
      <w:pPr>
        <w:jc w:val="both"/>
        <w:rPr>
          <w:rFonts w:asciiTheme="majorHAnsi" w:hAnsiTheme="majorHAnsi" w:cstheme="majorHAnsi"/>
          <w:lang w:val="en-US"/>
        </w:rPr>
      </w:pPr>
    </w:p>
    <w:p w14:paraId="49A19161" w14:textId="77777777" w:rsidR="00E05C7F" w:rsidRDefault="00E05C7F" w:rsidP="00C65FCC">
      <w:pPr>
        <w:jc w:val="both"/>
        <w:rPr>
          <w:rFonts w:asciiTheme="majorHAnsi" w:hAnsiTheme="majorHAnsi" w:cstheme="majorHAnsi"/>
          <w:lang w:val="en-US"/>
        </w:rPr>
      </w:pPr>
    </w:p>
    <w:p w14:paraId="36E04803" w14:textId="77777777" w:rsidR="00C65FCC" w:rsidRDefault="00C65FCC" w:rsidP="00C65FCC">
      <w:pPr>
        <w:jc w:val="both"/>
        <w:rPr>
          <w:rFonts w:asciiTheme="majorHAnsi" w:hAnsiTheme="majorHAnsi" w:cstheme="majorHAnsi"/>
          <w:lang w:val="en-US"/>
        </w:rPr>
      </w:pPr>
    </w:p>
    <w:p w14:paraId="024F06B8" w14:textId="77777777" w:rsidR="00E05C7F" w:rsidRDefault="00E05C7F" w:rsidP="00C65FCC">
      <w:pPr>
        <w:jc w:val="both"/>
        <w:rPr>
          <w:rFonts w:asciiTheme="majorHAnsi" w:hAnsiTheme="majorHAnsi" w:cstheme="majorHAnsi"/>
          <w:lang w:val="en-US"/>
        </w:rPr>
        <w:sectPr w:rsidR="00E05C7F">
          <w:pgSz w:w="11906" w:h="16838"/>
          <w:pgMar w:top="1440" w:right="1440" w:bottom="1440" w:left="1440" w:header="708" w:footer="708" w:gutter="0"/>
          <w:cols w:space="708"/>
          <w:docGrid w:linePitch="360"/>
        </w:sectPr>
      </w:pPr>
    </w:p>
    <w:p w14:paraId="5D0FCDFB" w14:textId="77777777" w:rsidR="00B94EE7" w:rsidRDefault="00E05C7F" w:rsidP="00E05C7F">
      <w:pPr>
        <w:pStyle w:val="Heading2"/>
        <w:rPr>
          <w:lang w:val="en-US"/>
        </w:rPr>
      </w:pPr>
      <w:r>
        <w:rPr>
          <w:lang w:val="en-US"/>
        </w:rPr>
        <w:lastRenderedPageBreak/>
        <w:t>Preliminary Energy Balance including all considered sources</w:t>
      </w:r>
    </w:p>
    <w:p w14:paraId="24D4CAC2" w14:textId="77777777" w:rsidR="00B277DA" w:rsidRDefault="00B277DA" w:rsidP="0019320A">
      <w:pPr>
        <w:rPr>
          <w:lang w:val="en-US"/>
        </w:rPr>
      </w:pPr>
    </w:p>
    <w:p w14:paraId="4A0B8E9C" w14:textId="7934F8EF" w:rsidR="00D668BC" w:rsidRDefault="00D668BC" w:rsidP="00D668BC">
      <w:pPr>
        <w:pStyle w:val="Caption"/>
        <w:keepNext/>
      </w:pPr>
      <w:r>
        <w:t xml:space="preserve">Table </w:t>
      </w:r>
      <w:fldSimple w:instr=" SEQ Table \* ARABIC ">
        <w:r>
          <w:rPr>
            <w:noProof/>
          </w:rPr>
          <w:t>1</w:t>
        </w:r>
      </w:fldSimple>
      <w:r>
        <w:t>: Preliminary 2017 Coal Energy Balance</w:t>
      </w:r>
    </w:p>
    <w:p w14:paraId="4761397F" w14:textId="4766B8D1" w:rsidR="00FF31DC" w:rsidRDefault="00D5702C" w:rsidP="0019320A">
      <w:r>
        <w:object w:dxaOrig="18216" w:dyaOrig="9048" w14:anchorId="0E88B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17pt;height:355.8pt" o:ole="">
            <v:imagedata r:id="rId6" o:title=""/>
          </v:shape>
          <o:OLEObject Type="Link" ProgID="Excel.Sheet.12" ShapeID="_x0000_i1045" DrawAspect="Content" r:id="rId7" UpdateMode="Always">
            <o:LinkType>EnhancedMetaFile</o:LinkType>
            <o:LockedField>false</o:LockedField>
          </o:OLEObject>
        </w:object>
      </w:r>
    </w:p>
    <w:p w14:paraId="5BC09F94" w14:textId="77777777" w:rsidR="009D3F1D" w:rsidRDefault="009D3F1D" w:rsidP="0019320A">
      <w:pPr>
        <w:rPr>
          <w:lang w:val="en-US"/>
        </w:rPr>
      </w:pPr>
    </w:p>
    <w:p w14:paraId="2498074C" w14:textId="6BE8C08B" w:rsidR="00D668BC" w:rsidRDefault="00CB09E7" w:rsidP="004A4D66">
      <w:pPr>
        <w:pStyle w:val="Heading3"/>
        <w:rPr>
          <w:lang w:val="en-US"/>
        </w:rPr>
      </w:pPr>
      <w:r w:rsidRPr="000A5F61">
        <w:rPr>
          <w:lang w:val="en-US"/>
        </w:rPr>
        <w:lastRenderedPageBreak/>
        <w:t xml:space="preserve">Adopted </w:t>
      </w:r>
      <w:r>
        <w:rPr>
          <w:lang w:val="en-US"/>
        </w:rPr>
        <w:t>E</w:t>
      </w:r>
      <w:r w:rsidRPr="000A5F61">
        <w:rPr>
          <w:lang w:val="en-US"/>
        </w:rPr>
        <w:t xml:space="preserve">nergy </w:t>
      </w:r>
      <w:r>
        <w:rPr>
          <w:lang w:val="en-US"/>
        </w:rPr>
        <w:t>B</w:t>
      </w:r>
      <w:r w:rsidRPr="000A5F61">
        <w:rPr>
          <w:lang w:val="en-US"/>
        </w:rPr>
        <w:t>alance as per SATIM sector/ subsector disaggregation</w:t>
      </w:r>
    </w:p>
    <w:p w14:paraId="62A4F87B" w14:textId="77777777" w:rsidR="0097052A" w:rsidRDefault="0097052A" w:rsidP="0097052A">
      <w:pPr>
        <w:keepNext/>
      </w:pPr>
      <w:r>
        <w:rPr>
          <w:noProof/>
        </w:rPr>
        <w:drawing>
          <wp:inline distT="0" distB="0" distL="0" distR="0" wp14:anchorId="330A8E20" wp14:editId="38923F0B">
            <wp:extent cx="7419677" cy="4800600"/>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419677" cy="4800600"/>
                    </a:xfrm>
                    <a:prstGeom prst="rect">
                      <a:avLst/>
                    </a:prstGeom>
                    <a:ln>
                      <a:solidFill>
                        <a:schemeClr val="tx1"/>
                      </a:solidFill>
                    </a:ln>
                  </pic:spPr>
                </pic:pic>
              </a:graphicData>
            </a:graphic>
          </wp:inline>
        </w:drawing>
      </w:r>
    </w:p>
    <w:p w14:paraId="45982565" w14:textId="74CB28B4" w:rsidR="00D668BC" w:rsidRDefault="0097052A" w:rsidP="0097052A">
      <w:pPr>
        <w:pStyle w:val="Caption"/>
        <w:rPr>
          <w:lang w:val="en-US"/>
        </w:rPr>
      </w:pPr>
      <w:r>
        <w:t xml:space="preserve">Figure </w:t>
      </w:r>
      <w:fldSimple w:instr=" SEQ Figure \* ARABIC ">
        <w:r w:rsidR="00A41522">
          <w:rPr>
            <w:noProof/>
          </w:rPr>
          <w:t>1</w:t>
        </w:r>
      </w:fldSimple>
      <w:r>
        <w:t xml:space="preserve">: </w:t>
      </w:r>
      <w:r w:rsidRPr="00B65A60">
        <w:t>2017 Coal Energy Balance Sankey Diagram (PJ)</w:t>
      </w:r>
    </w:p>
    <w:p w14:paraId="36A76F1E" w14:textId="08B8D437" w:rsidR="00D668BC" w:rsidRDefault="00D668BC" w:rsidP="00D668BC">
      <w:pPr>
        <w:sectPr w:rsidR="00D668BC" w:rsidSect="00E05C7F">
          <w:pgSz w:w="16838" w:h="11906" w:orient="landscape"/>
          <w:pgMar w:top="1440" w:right="1440" w:bottom="1440" w:left="1440" w:header="708" w:footer="708" w:gutter="0"/>
          <w:cols w:space="708"/>
          <w:docGrid w:linePitch="360"/>
        </w:sectPr>
      </w:pPr>
    </w:p>
    <w:p w14:paraId="57512C98" w14:textId="77777777" w:rsidR="00A41522" w:rsidRDefault="00A41522" w:rsidP="00A41522">
      <w:pPr>
        <w:keepNext/>
      </w:pPr>
      <w:r>
        <w:rPr>
          <w:noProof/>
        </w:rPr>
        <w:lastRenderedPageBreak/>
        <w:drawing>
          <wp:inline distT="0" distB="0" distL="0" distR="0" wp14:anchorId="7EEED714" wp14:editId="46E7613B">
            <wp:extent cx="7143750" cy="4858957"/>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165827" cy="4873973"/>
                    </a:xfrm>
                    <a:prstGeom prst="rect">
                      <a:avLst/>
                    </a:prstGeom>
                    <a:ln>
                      <a:solidFill>
                        <a:schemeClr val="tx1"/>
                      </a:solidFill>
                    </a:ln>
                  </pic:spPr>
                </pic:pic>
              </a:graphicData>
            </a:graphic>
          </wp:inline>
        </w:drawing>
      </w:r>
    </w:p>
    <w:p w14:paraId="1B867766" w14:textId="01264ECB" w:rsidR="00D668BC" w:rsidRPr="00D668BC" w:rsidRDefault="00A41522" w:rsidP="00A41522">
      <w:pPr>
        <w:pStyle w:val="Caption"/>
        <w:sectPr w:rsidR="00D668BC" w:rsidRPr="00D668BC" w:rsidSect="00E05C7F">
          <w:pgSz w:w="16838" w:h="11906" w:orient="landscape"/>
          <w:pgMar w:top="1440" w:right="1440" w:bottom="1440" w:left="1440" w:header="708" w:footer="708" w:gutter="0"/>
          <w:cols w:space="708"/>
          <w:docGrid w:linePitch="360"/>
        </w:sectPr>
      </w:pPr>
      <w:r>
        <w:t xml:space="preserve">Figure </w:t>
      </w:r>
      <w:fldSimple w:instr=" SEQ Figure \* ARABIC ">
        <w:r>
          <w:rPr>
            <w:noProof/>
          </w:rPr>
          <w:t>2</w:t>
        </w:r>
      </w:fldSimple>
      <w:r>
        <w:t xml:space="preserve">: </w:t>
      </w:r>
      <w:r w:rsidRPr="003D6E66">
        <w:t>2017 Coal Energy Balance Sankey Diagram (</w:t>
      </w:r>
      <w:r>
        <w:t>Mt</w:t>
      </w:r>
      <w:r w:rsidRPr="003D6E66">
        <w:t>)</w:t>
      </w:r>
    </w:p>
    <w:p w14:paraId="41EB1D53" w14:textId="106507EE" w:rsidR="00043B26" w:rsidRDefault="00D668BC" w:rsidP="00557D21">
      <w:pPr>
        <w:pStyle w:val="Caption"/>
        <w:keepNext/>
      </w:pPr>
      <w:r>
        <w:lastRenderedPageBreak/>
        <w:t xml:space="preserve">Table </w:t>
      </w:r>
      <w:fldSimple w:instr=" SEQ Table \* ARABIC ">
        <w:r>
          <w:rPr>
            <w:noProof/>
          </w:rPr>
          <w:t>2</w:t>
        </w:r>
      </w:fldSimple>
      <w:r>
        <w:t>: 2017 Coal Energy Balance SATIMGE-2022</w:t>
      </w:r>
    </w:p>
    <w:p w14:paraId="4896A7B3" w14:textId="2BFF7D71" w:rsidR="00C22B07" w:rsidRDefault="00D5702C" w:rsidP="0019320A">
      <w:r>
        <w:rPr>
          <w:lang w:val="en-US"/>
        </w:rPr>
        <w:object w:dxaOrig="8448" w:dyaOrig="9036" w14:anchorId="52FE3C96">
          <v:shape id="_x0000_i1040" type="#_x0000_t75" style="width:408.6pt;height:438pt" o:ole="">
            <v:imagedata r:id="rId10" o:title=""/>
          </v:shape>
          <o:OLEObject Type="Link" ProgID="Excel.Sheet.12" ShapeID="_x0000_i1040" DrawAspect="Content" r:id="rId11" UpdateMode="Always">
            <o:LinkType>EnhancedMetaFile</o:LinkType>
            <o:LockedField>false</o:LockedField>
          </o:OLEObject>
        </w:object>
      </w:r>
    </w:p>
    <w:p w14:paraId="3F550A9D" w14:textId="62C559C2" w:rsidR="00631857" w:rsidRDefault="00631857" w:rsidP="0019320A">
      <w:bookmarkStart w:id="13" w:name="_1711434929"/>
      <w:bookmarkEnd w:id="13"/>
    </w:p>
    <w:p w14:paraId="6C880D0F" w14:textId="668DA379" w:rsidR="00896BC6" w:rsidRDefault="00896BC6">
      <w:pPr>
        <w:rPr>
          <w:rFonts w:asciiTheme="majorHAnsi" w:eastAsiaTheme="majorEastAsia" w:hAnsiTheme="majorHAnsi" w:cstheme="majorHAnsi"/>
          <w:color w:val="2F5496" w:themeColor="accent1" w:themeShade="BF"/>
          <w:sz w:val="26"/>
          <w:szCs w:val="26"/>
          <w:lang w:val="en-US"/>
        </w:rPr>
      </w:pPr>
    </w:p>
    <w:p w14:paraId="2739C8DD" w14:textId="56393A8D" w:rsidR="003D7CB8" w:rsidRDefault="00B83C68" w:rsidP="000A5F61">
      <w:pPr>
        <w:pStyle w:val="Heading2"/>
        <w:jc w:val="both"/>
        <w:rPr>
          <w:rFonts w:cstheme="majorHAnsi"/>
          <w:lang w:val="en-US"/>
        </w:rPr>
      </w:pPr>
      <w:r w:rsidRPr="000A5F61">
        <w:rPr>
          <w:rFonts w:cstheme="majorHAnsi"/>
          <w:lang w:val="en-US"/>
        </w:rPr>
        <w:t>Identified gaps for future work</w:t>
      </w:r>
    </w:p>
    <w:p w14:paraId="727638A6" w14:textId="31DA5EA8" w:rsidR="00CF0423" w:rsidRPr="001A6370" w:rsidRDefault="00CF0423" w:rsidP="00E2512B">
      <w:pPr>
        <w:jc w:val="both"/>
        <w:rPr>
          <w:rFonts w:asciiTheme="majorHAnsi" w:hAnsiTheme="majorHAnsi" w:cstheme="majorHAnsi"/>
          <w:lang w:val="en-US"/>
        </w:rPr>
      </w:pPr>
      <w:r w:rsidRPr="001A6370">
        <w:rPr>
          <w:rFonts w:asciiTheme="majorHAnsi" w:hAnsiTheme="majorHAnsi" w:cstheme="majorHAnsi"/>
          <w:lang w:val="en-US"/>
        </w:rPr>
        <w:t xml:space="preserve">To improve on the </w:t>
      </w:r>
      <w:r w:rsidR="000F4C5E" w:rsidRPr="001A6370">
        <w:rPr>
          <w:rFonts w:asciiTheme="majorHAnsi" w:hAnsiTheme="majorHAnsi" w:cstheme="majorHAnsi"/>
          <w:lang w:val="en-US"/>
        </w:rPr>
        <w:t xml:space="preserve">current coal energy balance, the following </w:t>
      </w:r>
      <w:r w:rsidR="004D378C" w:rsidRPr="001A6370">
        <w:rPr>
          <w:rFonts w:asciiTheme="majorHAnsi" w:hAnsiTheme="majorHAnsi" w:cstheme="majorHAnsi"/>
          <w:lang w:val="en-US"/>
        </w:rPr>
        <w:t xml:space="preserve">gaps were identified </w:t>
      </w:r>
      <w:r w:rsidR="001A6370">
        <w:rPr>
          <w:rFonts w:asciiTheme="majorHAnsi" w:hAnsiTheme="majorHAnsi" w:cstheme="majorHAnsi"/>
          <w:lang w:val="en-US"/>
        </w:rPr>
        <w:t>to take into consideration for</w:t>
      </w:r>
      <w:r w:rsidR="004D378C" w:rsidRPr="001A6370">
        <w:rPr>
          <w:rFonts w:asciiTheme="majorHAnsi" w:hAnsiTheme="majorHAnsi" w:cstheme="majorHAnsi"/>
          <w:lang w:val="en-US"/>
        </w:rPr>
        <w:t xml:space="preserve"> future work</w:t>
      </w:r>
      <w:r w:rsidR="001A6370">
        <w:rPr>
          <w:rFonts w:asciiTheme="majorHAnsi" w:hAnsiTheme="majorHAnsi" w:cstheme="majorHAnsi"/>
          <w:lang w:val="en-US"/>
        </w:rPr>
        <w:t>:</w:t>
      </w:r>
    </w:p>
    <w:p w14:paraId="61C6A578" w14:textId="142B23F9" w:rsidR="00C65FCC" w:rsidRDefault="001A6370" w:rsidP="00E2512B">
      <w:pPr>
        <w:pStyle w:val="ListParagraph"/>
        <w:numPr>
          <w:ilvl w:val="0"/>
          <w:numId w:val="4"/>
        </w:numPr>
        <w:jc w:val="both"/>
        <w:rPr>
          <w:rFonts w:asciiTheme="majorHAnsi" w:eastAsia="Times New Roman" w:hAnsiTheme="majorHAnsi" w:cstheme="majorHAnsi"/>
        </w:rPr>
      </w:pPr>
      <w:r>
        <w:rPr>
          <w:rFonts w:asciiTheme="majorHAnsi" w:eastAsia="Times New Roman" w:hAnsiTheme="majorHAnsi" w:cstheme="majorHAnsi"/>
        </w:rPr>
        <w:t xml:space="preserve">More coal use and price data should be collected to ensure better sector allocation and reconciliation with SUT tables. </w:t>
      </w:r>
      <w:r w:rsidR="003021AE">
        <w:rPr>
          <w:rFonts w:asciiTheme="majorHAnsi" w:eastAsia="Times New Roman" w:hAnsiTheme="majorHAnsi" w:cstheme="majorHAnsi"/>
        </w:rPr>
        <w:t>Data on CO</w:t>
      </w:r>
      <w:r w:rsidR="003021AE" w:rsidRPr="00C40E4E">
        <w:rPr>
          <w:rFonts w:asciiTheme="majorHAnsi" w:eastAsia="Times New Roman" w:hAnsiTheme="majorHAnsi" w:cstheme="majorHAnsi"/>
          <w:vertAlign w:val="subscript"/>
        </w:rPr>
        <w:t>2</w:t>
      </w:r>
      <w:r w:rsidR="003021AE">
        <w:rPr>
          <w:rFonts w:asciiTheme="majorHAnsi" w:eastAsia="Times New Roman" w:hAnsiTheme="majorHAnsi" w:cstheme="majorHAnsi"/>
        </w:rPr>
        <w:t xml:space="preserve"> tax may provide some of this information.</w:t>
      </w:r>
    </w:p>
    <w:p w14:paraId="4F473313" w14:textId="0599294A" w:rsidR="00641478" w:rsidRPr="00E2512B" w:rsidRDefault="00E2512B" w:rsidP="00E2512B">
      <w:pPr>
        <w:pStyle w:val="ListParagraph"/>
        <w:numPr>
          <w:ilvl w:val="0"/>
          <w:numId w:val="4"/>
        </w:numPr>
        <w:jc w:val="both"/>
        <w:rPr>
          <w:rFonts w:asciiTheme="majorHAnsi" w:hAnsiTheme="majorHAnsi" w:cstheme="majorHAnsi"/>
          <w:lang w:val="en-US"/>
        </w:rPr>
      </w:pPr>
      <w:r w:rsidRPr="00E2512B">
        <w:rPr>
          <w:rFonts w:asciiTheme="majorHAnsi" w:eastAsia="Times New Roman" w:hAnsiTheme="majorHAnsi" w:cstheme="majorHAnsi"/>
        </w:rPr>
        <w:t xml:space="preserve">Consider conducting a provincial disaggregation in order to build a spatially disaggregated model for future. </w:t>
      </w:r>
    </w:p>
    <w:p w14:paraId="26CEAB8D" w14:textId="77777777" w:rsidR="008B12EE" w:rsidRPr="008B12EE" w:rsidRDefault="008B12EE" w:rsidP="008B12EE">
      <w:pPr>
        <w:pStyle w:val="Heading1"/>
        <w:rPr>
          <w:sz w:val="26"/>
          <w:szCs w:val="26"/>
        </w:rPr>
      </w:pPr>
      <w:r w:rsidRPr="008B12EE">
        <w:rPr>
          <w:sz w:val="26"/>
          <w:szCs w:val="26"/>
        </w:rPr>
        <w:t>References</w:t>
      </w:r>
    </w:p>
    <w:p w14:paraId="07016FBD" w14:textId="3A0AFB3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rPr>
        <w:fldChar w:fldCharType="begin" w:fldLock="1"/>
      </w:r>
      <w:r w:rsidRPr="008B12EE">
        <w:rPr>
          <w:rFonts w:asciiTheme="majorHAnsi" w:hAnsiTheme="majorHAnsi" w:cstheme="majorHAnsi"/>
        </w:rPr>
        <w:instrText xml:space="preserve">ADDIN Mendeley Bibliography CSL_BIBLIOGRAPHY </w:instrText>
      </w:r>
      <w:r w:rsidRPr="008B12EE">
        <w:rPr>
          <w:rFonts w:asciiTheme="majorHAnsi" w:hAnsiTheme="majorHAnsi" w:cstheme="majorHAnsi"/>
        </w:rPr>
        <w:fldChar w:fldCharType="separate"/>
      </w:r>
      <w:r w:rsidRPr="008B12EE">
        <w:rPr>
          <w:rFonts w:asciiTheme="majorHAnsi" w:hAnsiTheme="majorHAnsi" w:cstheme="majorHAnsi"/>
          <w:noProof/>
          <w:szCs w:val="24"/>
        </w:rPr>
        <w:t>[1]</w:t>
      </w:r>
      <w:r w:rsidRPr="008B12EE">
        <w:rPr>
          <w:rFonts w:asciiTheme="majorHAnsi" w:hAnsiTheme="majorHAnsi" w:cstheme="majorHAnsi"/>
          <w:noProof/>
          <w:szCs w:val="24"/>
        </w:rPr>
        <w:tab/>
        <w:t>“DMRE Energy Balance 2017,” 2017.</w:t>
      </w:r>
    </w:p>
    <w:p w14:paraId="5D285158"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t>[2]</w:t>
      </w:r>
      <w:r w:rsidRPr="008B12EE">
        <w:rPr>
          <w:rFonts w:asciiTheme="majorHAnsi" w:hAnsiTheme="majorHAnsi" w:cstheme="majorHAnsi"/>
          <w:noProof/>
          <w:szCs w:val="24"/>
        </w:rPr>
        <w:tab/>
        <w:t>“Supply and Use Tables 2017,” 2017. [Online]. Available: https://www.statssa.gov.za/.</w:t>
      </w:r>
    </w:p>
    <w:p w14:paraId="6EC572D6"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lastRenderedPageBreak/>
        <w:t>[3]</w:t>
      </w:r>
      <w:r w:rsidRPr="008B12EE">
        <w:rPr>
          <w:rFonts w:asciiTheme="majorHAnsi" w:hAnsiTheme="majorHAnsi" w:cstheme="majorHAnsi"/>
          <w:noProof/>
          <w:szCs w:val="24"/>
        </w:rPr>
        <w:tab/>
        <w:t>“XMP Consulting CC,” 2017. https://xmpconsulting.com/.</w:t>
      </w:r>
    </w:p>
    <w:p w14:paraId="27D35BBA"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t>[4]</w:t>
      </w:r>
      <w:r w:rsidRPr="008B12EE">
        <w:rPr>
          <w:rFonts w:asciiTheme="majorHAnsi" w:hAnsiTheme="majorHAnsi" w:cstheme="majorHAnsi"/>
          <w:noProof/>
          <w:szCs w:val="24"/>
        </w:rPr>
        <w:tab/>
        <w:t>L. Stevens, “National GHG Inventory Report,” 2017. [Online]. Available: https://www.dffe.gov.za/sites/default/files/docs/nir-2017-report.pdf.</w:t>
      </w:r>
    </w:p>
    <w:p w14:paraId="7272BC45"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t>[5]</w:t>
      </w:r>
      <w:r w:rsidRPr="008B12EE">
        <w:rPr>
          <w:rFonts w:asciiTheme="majorHAnsi" w:hAnsiTheme="majorHAnsi" w:cstheme="majorHAnsi"/>
          <w:noProof/>
          <w:szCs w:val="24"/>
        </w:rPr>
        <w:tab/>
        <w:t>“Eskom Integrated Report.” [Online]. Available: https://www.eskom.co.za/wp-content/uploads/2021/02/Eskom_2019_integrated_report.pdf.</w:t>
      </w:r>
    </w:p>
    <w:p w14:paraId="36AD8AC5"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t>[6]</w:t>
      </w:r>
      <w:r w:rsidRPr="008B12EE">
        <w:rPr>
          <w:rFonts w:asciiTheme="majorHAnsi" w:hAnsiTheme="majorHAnsi" w:cstheme="majorHAnsi"/>
          <w:noProof/>
          <w:szCs w:val="24"/>
        </w:rPr>
        <w:tab/>
        <w:t>“Climate Pathways and a Just Transition for South Africa,” 2017.</w:t>
      </w:r>
    </w:p>
    <w:p w14:paraId="3AB16A07" w14:textId="77777777" w:rsidR="008B12EE" w:rsidRDefault="008B12EE" w:rsidP="008B12EE">
      <w:pPr>
        <w:widowControl w:val="0"/>
        <w:autoSpaceDE w:val="0"/>
        <w:autoSpaceDN w:val="0"/>
        <w:adjustRightInd w:val="0"/>
        <w:spacing w:line="240" w:lineRule="auto"/>
        <w:ind w:left="640" w:hanging="640"/>
        <w:rPr>
          <w:rFonts w:asciiTheme="majorHAnsi" w:hAnsiTheme="majorHAnsi" w:cstheme="majorHAnsi"/>
          <w:noProof/>
          <w:szCs w:val="24"/>
        </w:rPr>
      </w:pPr>
      <w:r w:rsidRPr="008B12EE">
        <w:rPr>
          <w:rFonts w:asciiTheme="majorHAnsi" w:hAnsiTheme="majorHAnsi" w:cstheme="majorHAnsi"/>
          <w:noProof/>
          <w:szCs w:val="24"/>
        </w:rPr>
        <w:t>[7]</w:t>
      </w:r>
      <w:r w:rsidRPr="008B12EE">
        <w:rPr>
          <w:rFonts w:asciiTheme="majorHAnsi" w:hAnsiTheme="majorHAnsi" w:cstheme="majorHAnsi"/>
          <w:noProof/>
          <w:szCs w:val="24"/>
        </w:rPr>
        <w:tab/>
        <w:t>T. Masetlana, K. Revombo, L. Malebo, and R. Motsie, “South Africa’s Mineral Industry 2019/2020,” 2020.</w:t>
      </w:r>
    </w:p>
    <w:p w14:paraId="0908B86D" w14:textId="1CCBFDD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b/>
          <w:bCs/>
          <w:noProof/>
          <w:szCs w:val="24"/>
        </w:rPr>
      </w:pPr>
      <w:r w:rsidRPr="008B12EE">
        <w:rPr>
          <w:rFonts w:asciiTheme="majorHAnsi" w:hAnsiTheme="majorHAnsi" w:cstheme="majorHAnsi"/>
          <w:b/>
          <w:bCs/>
          <w:noProof/>
          <w:szCs w:val="24"/>
        </w:rPr>
        <w:t>NOTE</w:t>
      </w:r>
    </w:p>
    <w:p w14:paraId="5192155A" w14:textId="77777777" w:rsidR="008B12EE" w:rsidRPr="00FD0E96" w:rsidRDefault="008B12EE" w:rsidP="008B12EE">
      <w:pPr>
        <w:pStyle w:val="ListParagraph"/>
        <w:numPr>
          <w:ilvl w:val="0"/>
          <w:numId w:val="2"/>
        </w:numPr>
        <w:jc w:val="both"/>
        <w:rPr>
          <w:rFonts w:asciiTheme="majorHAnsi" w:hAnsiTheme="majorHAnsi" w:cstheme="majorHAnsi"/>
          <w:lang w:val="en-US"/>
        </w:rPr>
      </w:pPr>
      <w:r w:rsidRPr="00FD0E96">
        <w:rPr>
          <w:rFonts w:asciiTheme="majorHAnsi" w:hAnsiTheme="majorHAnsi" w:cstheme="majorHAnsi"/>
          <w:lang w:val="en-US"/>
        </w:rPr>
        <w:t xml:space="preserve">2017 Supply and Use Tables (SUT) from StatsSA </w:t>
      </w:r>
      <w:r w:rsidRPr="00FD0E96">
        <w:rPr>
          <w:rFonts w:asciiTheme="majorHAnsi" w:hAnsiTheme="majorHAnsi" w:cstheme="majorHAnsi"/>
          <w:highlight w:val="yellow"/>
          <w:lang w:val="en-US"/>
        </w:rPr>
        <w:t>CANT FIND PUBLICATION</w:t>
      </w:r>
    </w:p>
    <w:p w14:paraId="6C4A0013" w14:textId="77777777" w:rsidR="008B12EE" w:rsidRPr="00FD0E96" w:rsidRDefault="008B12EE" w:rsidP="008B12EE">
      <w:pPr>
        <w:pStyle w:val="ListParagraph"/>
        <w:numPr>
          <w:ilvl w:val="0"/>
          <w:numId w:val="2"/>
        </w:numPr>
        <w:jc w:val="both"/>
        <w:rPr>
          <w:rFonts w:asciiTheme="majorHAnsi" w:hAnsiTheme="majorHAnsi" w:cstheme="majorHAnsi"/>
          <w:lang w:val="en-US"/>
        </w:rPr>
      </w:pPr>
      <w:r w:rsidRPr="00FD0E96">
        <w:rPr>
          <w:rFonts w:asciiTheme="majorHAnsi" w:hAnsiTheme="majorHAnsi" w:cstheme="majorHAnsi"/>
          <w:lang w:val="en-US"/>
        </w:rPr>
        <w:t xml:space="preserve">2017 XMP Consulting </w:t>
      </w:r>
      <w:r w:rsidRPr="00FD0E96">
        <w:rPr>
          <w:rFonts w:asciiTheme="majorHAnsi" w:hAnsiTheme="majorHAnsi" w:cstheme="majorHAnsi"/>
          <w:highlight w:val="yellow"/>
          <w:lang w:val="en-US"/>
        </w:rPr>
        <w:t>CANT FIND EXACT</w:t>
      </w:r>
    </w:p>
    <w:p w14:paraId="6DF1C5B2" w14:textId="77777777" w:rsidR="008B12EE" w:rsidRDefault="008B12EE" w:rsidP="008B12EE">
      <w:pPr>
        <w:pStyle w:val="ListParagraph"/>
        <w:numPr>
          <w:ilvl w:val="0"/>
          <w:numId w:val="2"/>
        </w:numPr>
        <w:jc w:val="both"/>
        <w:rPr>
          <w:rFonts w:asciiTheme="majorHAnsi" w:hAnsiTheme="majorHAnsi" w:cstheme="majorHAnsi"/>
          <w:lang w:val="en-US"/>
        </w:rPr>
      </w:pPr>
      <w:r w:rsidRPr="00FD0E96">
        <w:rPr>
          <w:rFonts w:asciiTheme="majorHAnsi" w:hAnsiTheme="majorHAnsi" w:cstheme="majorHAnsi"/>
          <w:lang w:val="en-US"/>
        </w:rPr>
        <w:t xml:space="preserve">CSIR solar study </w:t>
      </w:r>
      <w:r w:rsidRPr="00FD0E96">
        <w:rPr>
          <w:rFonts w:asciiTheme="majorHAnsi" w:hAnsiTheme="majorHAnsi" w:cstheme="majorHAnsi"/>
          <w:highlight w:val="yellow"/>
          <w:lang w:val="en-US"/>
        </w:rPr>
        <w:t>CANT FIND</w:t>
      </w:r>
    </w:p>
    <w:p w14:paraId="276F0AFF" w14:textId="77777777" w:rsidR="00FD0E96" w:rsidRPr="00FD0E96" w:rsidRDefault="00FD0E96" w:rsidP="00FD0E96">
      <w:pPr>
        <w:pStyle w:val="ListParagraph"/>
        <w:numPr>
          <w:ilvl w:val="0"/>
          <w:numId w:val="2"/>
        </w:numPr>
        <w:rPr>
          <w:rFonts w:asciiTheme="majorHAnsi" w:hAnsiTheme="majorHAnsi" w:cstheme="majorHAnsi"/>
          <w:lang w:val="en-US"/>
        </w:rPr>
      </w:pPr>
      <w:r w:rsidRPr="00FD0E96">
        <w:rPr>
          <w:rFonts w:asciiTheme="majorHAnsi" w:hAnsiTheme="majorHAnsi" w:cstheme="majorHAnsi"/>
          <w:lang w:val="en-US"/>
        </w:rPr>
        <w:t xml:space="preserve">DMRE 2017 ENERGY BALANCE </w:t>
      </w:r>
      <w:r w:rsidRPr="00FD0E96">
        <w:rPr>
          <w:rFonts w:asciiTheme="majorHAnsi" w:hAnsiTheme="majorHAnsi" w:cstheme="majorHAnsi"/>
          <w:highlight w:val="yellow"/>
          <w:lang w:val="en-US"/>
        </w:rPr>
        <w:t>CANT FIND PUBLICATION</w:t>
      </w:r>
      <w:r w:rsidRPr="00FD0E96">
        <w:rPr>
          <w:rFonts w:asciiTheme="majorHAnsi" w:hAnsiTheme="majorHAnsi" w:cstheme="majorHAnsi"/>
          <w:lang w:val="en-US"/>
        </w:rPr>
        <w:t xml:space="preserve"> </w:t>
      </w:r>
    </w:p>
    <w:p w14:paraId="0FB82BA5" w14:textId="77777777" w:rsidR="00FD0E96" w:rsidRPr="00FD0E96" w:rsidRDefault="00FD0E96" w:rsidP="00FD0E96">
      <w:pPr>
        <w:pStyle w:val="ListParagraph"/>
        <w:jc w:val="both"/>
        <w:rPr>
          <w:rFonts w:asciiTheme="majorHAnsi" w:hAnsiTheme="majorHAnsi" w:cstheme="majorHAnsi"/>
          <w:lang w:val="en-US"/>
        </w:rPr>
      </w:pPr>
    </w:p>
    <w:p w14:paraId="09659EE8" w14:textId="77777777" w:rsidR="008B12EE" w:rsidRPr="008B12EE" w:rsidRDefault="008B12EE" w:rsidP="008B12EE">
      <w:pPr>
        <w:widowControl w:val="0"/>
        <w:autoSpaceDE w:val="0"/>
        <w:autoSpaceDN w:val="0"/>
        <w:adjustRightInd w:val="0"/>
        <w:spacing w:line="240" w:lineRule="auto"/>
        <w:ind w:left="640" w:hanging="640"/>
        <w:rPr>
          <w:rFonts w:asciiTheme="majorHAnsi" w:hAnsiTheme="majorHAnsi" w:cstheme="majorHAnsi"/>
          <w:noProof/>
        </w:rPr>
      </w:pPr>
    </w:p>
    <w:p w14:paraId="7AD58B43" w14:textId="2C74435F" w:rsidR="00352056" w:rsidRDefault="008B12EE">
      <w:r w:rsidRPr="008B12EE">
        <w:rPr>
          <w:rFonts w:asciiTheme="majorHAnsi" w:hAnsiTheme="majorHAnsi" w:cstheme="majorHAnsi"/>
        </w:rPr>
        <w:fldChar w:fldCharType="end"/>
      </w:r>
    </w:p>
    <w:p w14:paraId="25DA845E" w14:textId="77777777" w:rsidR="009B4FE1" w:rsidRDefault="009B4FE1" w:rsidP="000A5F61">
      <w:pPr>
        <w:jc w:val="both"/>
        <w:rPr>
          <w:rFonts w:asciiTheme="majorHAnsi" w:hAnsiTheme="majorHAnsi" w:cstheme="majorHAnsi"/>
          <w:lang w:val="en-US"/>
        </w:rPr>
      </w:pPr>
    </w:p>
    <w:p w14:paraId="4E1D1BC6" w14:textId="4DBF64BA" w:rsidR="00E87FEE" w:rsidRDefault="00E87FEE" w:rsidP="000A5F61">
      <w:pPr>
        <w:jc w:val="both"/>
        <w:rPr>
          <w:rFonts w:asciiTheme="majorHAnsi" w:hAnsiTheme="majorHAnsi" w:cstheme="majorHAnsi"/>
          <w:lang w:val="en-US"/>
        </w:rPr>
      </w:pPr>
    </w:p>
    <w:p w14:paraId="42881FB1" w14:textId="7B34A742" w:rsidR="00E87FEE" w:rsidRDefault="00E87FEE" w:rsidP="000A5F61">
      <w:pPr>
        <w:jc w:val="both"/>
        <w:rPr>
          <w:rFonts w:asciiTheme="majorHAnsi" w:hAnsiTheme="majorHAnsi" w:cstheme="majorHAnsi"/>
          <w:lang w:val="en-US"/>
        </w:rPr>
      </w:pPr>
    </w:p>
    <w:sectPr w:rsidR="00E8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195"/>
    <w:multiLevelType w:val="hybridMultilevel"/>
    <w:tmpl w:val="B34606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F54FCA"/>
    <w:multiLevelType w:val="hybridMultilevel"/>
    <w:tmpl w:val="BBC890B0"/>
    <w:lvl w:ilvl="0" w:tplc="A562109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49273FB"/>
    <w:multiLevelType w:val="hybridMultilevel"/>
    <w:tmpl w:val="61102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070D5A"/>
    <w:multiLevelType w:val="hybridMultilevel"/>
    <w:tmpl w:val="F06E41AC"/>
    <w:lvl w:ilvl="0" w:tplc="1C090001">
      <w:start w:val="1"/>
      <w:numFmt w:val="bullet"/>
      <w:lvlText w:val=""/>
      <w:lvlJc w:val="left"/>
      <w:pPr>
        <w:ind w:left="785" w:hanging="360"/>
      </w:pPr>
      <w:rPr>
        <w:rFonts w:ascii="Symbol" w:hAnsi="Symbol" w:hint="default"/>
      </w:rPr>
    </w:lvl>
    <w:lvl w:ilvl="1" w:tplc="1C090003" w:tentative="1">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abstractNum w:abstractNumId="4" w15:restartNumberingAfterBreak="0">
    <w:nsid w:val="61EC6240"/>
    <w:multiLevelType w:val="hybridMultilevel"/>
    <w:tmpl w:val="F6362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2AE4921"/>
    <w:multiLevelType w:val="hybridMultilevel"/>
    <w:tmpl w:val="794E0A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87811740">
    <w:abstractNumId w:val="4"/>
  </w:num>
  <w:num w:numId="2" w16cid:durableId="269168876">
    <w:abstractNumId w:val="0"/>
  </w:num>
  <w:num w:numId="3" w16cid:durableId="426121211">
    <w:abstractNumId w:val="5"/>
  </w:num>
  <w:num w:numId="4" w16cid:durableId="1487480592">
    <w:abstractNumId w:val="2"/>
  </w:num>
  <w:num w:numId="5" w16cid:durableId="755713167">
    <w:abstractNumId w:val="1"/>
  </w:num>
  <w:num w:numId="6" w16cid:durableId="1302521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Tarboton">
    <w15:presenceInfo w15:providerId="AD" w15:userId="S::TRBBIA002@myuct.ac.za::4036771a-11ad-4ad5-a3ed-fa6d8e8a1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4C"/>
    <w:rsid w:val="00011E4A"/>
    <w:rsid w:val="00013A06"/>
    <w:rsid w:val="00020161"/>
    <w:rsid w:val="0003336A"/>
    <w:rsid w:val="00034512"/>
    <w:rsid w:val="00043B26"/>
    <w:rsid w:val="00045099"/>
    <w:rsid w:val="000476C9"/>
    <w:rsid w:val="00051ED5"/>
    <w:rsid w:val="000564B8"/>
    <w:rsid w:val="00062C87"/>
    <w:rsid w:val="0006774A"/>
    <w:rsid w:val="00067A0E"/>
    <w:rsid w:val="00073854"/>
    <w:rsid w:val="00081826"/>
    <w:rsid w:val="000837A9"/>
    <w:rsid w:val="000A5F61"/>
    <w:rsid w:val="000B0DD3"/>
    <w:rsid w:val="000B3A8E"/>
    <w:rsid w:val="000C234B"/>
    <w:rsid w:val="000C2C33"/>
    <w:rsid w:val="000C4504"/>
    <w:rsid w:val="000E246E"/>
    <w:rsid w:val="000E6BF8"/>
    <w:rsid w:val="000F19BC"/>
    <w:rsid w:val="000F252E"/>
    <w:rsid w:val="000F3C6B"/>
    <w:rsid w:val="000F4C5E"/>
    <w:rsid w:val="000F5C9F"/>
    <w:rsid w:val="000F6479"/>
    <w:rsid w:val="00106E2B"/>
    <w:rsid w:val="00113F2D"/>
    <w:rsid w:val="00120A96"/>
    <w:rsid w:val="00142573"/>
    <w:rsid w:val="00145179"/>
    <w:rsid w:val="001466F5"/>
    <w:rsid w:val="00151CF8"/>
    <w:rsid w:val="00160C41"/>
    <w:rsid w:val="00161190"/>
    <w:rsid w:val="00163489"/>
    <w:rsid w:val="00163F70"/>
    <w:rsid w:val="001721EB"/>
    <w:rsid w:val="0019320A"/>
    <w:rsid w:val="001A14E6"/>
    <w:rsid w:val="001A5D2F"/>
    <w:rsid w:val="001A6370"/>
    <w:rsid w:val="001A7F99"/>
    <w:rsid w:val="001C553B"/>
    <w:rsid w:val="001C7B54"/>
    <w:rsid w:val="001D1A42"/>
    <w:rsid w:val="001F76F5"/>
    <w:rsid w:val="0020099B"/>
    <w:rsid w:val="00206956"/>
    <w:rsid w:val="0021204F"/>
    <w:rsid w:val="0021334C"/>
    <w:rsid w:val="00214B83"/>
    <w:rsid w:val="0021519B"/>
    <w:rsid w:val="0022614B"/>
    <w:rsid w:val="00237D76"/>
    <w:rsid w:val="00240308"/>
    <w:rsid w:val="002429BF"/>
    <w:rsid w:val="00242F9D"/>
    <w:rsid w:val="00250B7B"/>
    <w:rsid w:val="00255469"/>
    <w:rsid w:val="00255843"/>
    <w:rsid w:val="002577E5"/>
    <w:rsid w:val="00264B40"/>
    <w:rsid w:val="00270631"/>
    <w:rsid w:val="0027169E"/>
    <w:rsid w:val="002764AB"/>
    <w:rsid w:val="0028577A"/>
    <w:rsid w:val="002907A5"/>
    <w:rsid w:val="00294974"/>
    <w:rsid w:val="002B17A0"/>
    <w:rsid w:val="002B1D5A"/>
    <w:rsid w:val="002B4FE5"/>
    <w:rsid w:val="002C596F"/>
    <w:rsid w:val="002C6A5A"/>
    <w:rsid w:val="002D57B7"/>
    <w:rsid w:val="002D5C0A"/>
    <w:rsid w:val="002F71A0"/>
    <w:rsid w:val="003021AE"/>
    <w:rsid w:val="003028B2"/>
    <w:rsid w:val="003119EA"/>
    <w:rsid w:val="00312889"/>
    <w:rsid w:val="003159A8"/>
    <w:rsid w:val="00321780"/>
    <w:rsid w:val="00326192"/>
    <w:rsid w:val="00332F5F"/>
    <w:rsid w:val="003341B2"/>
    <w:rsid w:val="0034488F"/>
    <w:rsid w:val="00352056"/>
    <w:rsid w:val="00360718"/>
    <w:rsid w:val="00366E2D"/>
    <w:rsid w:val="00367AC0"/>
    <w:rsid w:val="00370CFF"/>
    <w:rsid w:val="00381205"/>
    <w:rsid w:val="00390BD5"/>
    <w:rsid w:val="00391598"/>
    <w:rsid w:val="003A21B2"/>
    <w:rsid w:val="003B027C"/>
    <w:rsid w:val="003B365A"/>
    <w:rsid w:val="003B6AB8"/>
    <w:rsid w:val="003B71D8"/>
    <w:rsid w:val="003C038A"/>
    <w:rsid w:val="003C0F10"/>
    <w:rsid w:val="003D113F"/>
    <w:rsid w:val="003D1331"/>
    <w:rsid w:val="003D64F3"/>
    <w:rsid w:val="003D7CB8"/>
    <w:rsid w:val="003E0B55"/>
    <w:rsid w:val="003E3761"/>
    <w:rsid w:val="003E4932"/>
    <w:rsid w:val="003F2E48"/>
    <w:rsid w:val="003F4681"/>
    <w:rsid w:val="003F5539"/>
    <w:rsid w:val="003F7F56"/>
    <w:rsid w:val="004048F2"/>
    <w:rsid w:val="00416956"/>
    <w:rsid w:val="00417C72"/>
    <w:rsid w:val="00425DB9"/>
    <w:rsid w:val="0044243C"/>
    <w:rsid w:val="00455222"/>
    <w:rsid w:val="00456DAB"/>
    <w:rsid w:val="00462285"/>
    <w:rsid w:val="004622F4"/>
    <w:rsid w:val="00481DC5"/>
    <w:rsid w:val="004842F1"/>
    <w:rsid w:val="00486083"/>
    <w:rsid w:val="0048652A"/>
    <w:rsid w:val="00487BDD"/>
    <w:rsid w:val="004A4D66"/>
    <w:rsid w:val="004A53FD"/>
    <w:rsid w:val="004A651C"/>
    <w:rsid w:val="004A739B"/>
    <w:rsid w:val="004C2514"/>
    <w:rsid w:val="004D09E7"/>
    <w:rsid w:val="004D3073"/>
    <w:rsid w:val="004D378C"/>
    <w:rsid w:val="004D5B4E"/>
    <w:rsid w:val="004E1980"/>
    <w:rsid w:val="0051039B"/>
    <w:rsid w:val="005169BB"/>
    <w:rsid w:val="00520A83"/>
    <w:rsid w:val="00541C9E"/>
    <w:rsid w:val="0054242D"/>
    <w:rsid w:val="005579B5"/>
    <w:rsid w:val="00557D21"/>
    <w:rsid w:val="005603AF"/>
    <w:rsid w:val="00575D84"/>
    <w:rsid w:val="00577868"/>
    <w:rsid w:val="005801C9"/>
    <w:rsid w:val="00582A1A"/>
    <w:rsid w:val="005870E2"/>
    <w:rsid w:val="00590FE8"/>
    <w:rsid w:val="00592BE4"/>
    <w:rsid w:val="005A1BAF"/>
    <w:rsid w:val="005B3B5E"/>
    <w:rsid w:val="005B55B4"/>
    <w:rsid w:val="005C5D78"/>
    <w:rsid w:val="005D113D"/>
    <w:rsid w:val="005D17D4"/>
    <w:rsid w:val="005F54BE"/>
    <w:rsid w:val="006040B4"/>
    <w:rsid w:val="00604872"/>
    <w:rsid w:val="00611EC0"/>
    <w:rsid w:val="0061666B"/>
    <w:rsid w:val="0062185B"/>
    <w:rsid w:val="00625710"/>
    <w:rsid w:val="00625746"/>
    <w:rsid w:val="00625CDD"/>
    <w:rsid w:val="00631857"/>
    <w:rsid w:val="006333D1"/>
    <w:rsid w:val="00633DB5"/>
    <w:rsid w:val="00634EAA"/>
    <w:rsid w:val="00637C1D"/>
    <w:rsid w:val="00641478"/>
    <w:rsid w:val="00645EEC"/>
    <w:rsid w:val="006462A6"/>
    <w:rsid w:val="0065372D"/>
    <w:rsid w:val="006543C0"/>
    <w:rsid w:val="00667B4E"/>
    <w:rsid w:val="00670F3F"/>
    <w:rsid w:val="006832D8"/>
    <w:rsid w:val="00683D7A"/>
    <w:rsid w:val="00684592"/>
    <w:rsid w:val="006863EA"/>
    <w:rsid w:val="006B4A36"/>
    <w:rsid w:val="006B52B1"/>
    <w:rsid w:val="006C10A6"/>
    <w:rsid w:val="006C1F21"/>
    <w:rsid w:val="006C2673"/>
    <w:rsid w:val="006C5D71"/>
    <w:rsid w:val="006C7551"/>
    <w:rsid w:val="006D2E94"/>
    <w:rsid w:val="006D3861"/>
    <w:rsid w:val="006E48EE"/>
    <w:rsid w:val="006F46F7"/>
    <w:rsid w:val="006F55D3"/>
    <w:rsid w:val="00705DFA"/>
    <w:rsid w:val="00706CB0"/>
    <w:rsid w:val="00712CAB"/>
    <w:rsid w:val="00714FD3"/>
    <w:rsid w:val="00722876"/>
    <w:rsid w:val="00730012"/>
    <w:rsid w:val="00734FE0"/>
    <w:rsid w:val="0073590F"/>
    <w:rsid w:val="007378A0"/>
    <w:rsid w:val="00737EE2"/>
    <w:rsid w:val="00744866"/>
    <w:rsid w:val="0074782D"/>
    <w:rsid w:val="00747E7D"/>
    <w:rsid w:val="00763D94"/>
    <w:rsid w:val="007678E6"/>
    <w:rsid w:val="00781F3A"/>
    <w:rsid w:val="007828D9"/>
    <w:rsid w:val="0078406D"/>
    <w:rsid w:val="00785473"/>
    <w:rsid w:val="00791660"/>
    <w:rsid w:val="007917F6"/>
    <w:rsid w:val="007A2F38"/>
    <w:rsid w:val="007B1008"/>
    <w:rsid w:val="007C5980"/>
    <w:rsid w:val="007D6FAC"/>
    <w:rsid w:val="007E08DE"/>
    <w:rsid w:val="007E1DC2"/>
    <w:rsid w:val="007E5D90"/>
    <w:rsid w:val="007F3A4E"/>
    <w:rsid w:val="007F45A9"/>
    <w:rsid w:val="007F61D5"/>
    <w:rsid w:val="008040B9"/>
    <w:rsid w:val="008112A7"/>
    <w:rsid w:val="00812749"/>
    <w:rsid w:val="00813DE6"/>
    <w:rsid w:val="00823CC8"/>
    <w:rsid w:val="00826878"/>
    <w:rsid w:val="008311A3"/>
    <w:rsid w:val="008379DC"/>
    <w:rsid w:val="00840151"/>
    <w:rsid w:val="0084582F"/>
    <w:rsid w:val="00846837"/>
    <w:rsid w:val="00850E6B"/>
    <w:rsid w:val="00856979"/>
    <w:rsid w:val="008578C4"/>
    <w:rsid w:val="0087059E"/>
    <w:rsid w:val="008722A4"/>
    <w:rsid w:val="0087636D"/>
    <w:rsid w:val="00883216"/>
    <w:rsid w:val="00883C38"/>
    <w:rsid w:val="008957F8"/>
    <w:rsid w:val="00896BC6"/>
    <w:rsid w:val="008A06E6"/>
    <w:rsid w:val="008A2490"/>
    <w:rsid w:val="008B12EE"/>
    <w:rsid w:val="008B3B47"/>
    <w:rsid w:val="008B4B39"/>
    <w:rsid w:val="008D0B06"/>
    <w:rsid w:val="008F02E0"/>
    <w:rsid w:val="008F2EF1"/>
    <w:rsid w:val="008F4406"/>
    <w:rsid w:val="008F56DF"/>
    <w:rsid w:val="009137AB"/>
    <w:rsid w:val="00914AFD"/>
    <w:rsid w:val="00922EBD"/>
    <w:rsid w:val="00932217"/>
    <w:rsid w:val="00934E5F"/>
    <w:rsid w:val="00941220"/>
    <w:rsid w:val="009543D7"/>
    <w:rsid w:val="00963A0C"/>
    <w:rsid w:val="0096532F"/>
    <w:rsid w:val="009669D2"/>
    <w:rsid w:val="0097052A"/>
    <w:rsid w:val="00975486"/>
    <w:rsid w:val="009812BC"/>
    <w:rsid w:val="00984D6A"/>
    <w:rsid w:val="00993D8A"/>
    <w:rsid w:val="00996BB7"/>
    <w:rsid w:val="0099763A"/>
    <w:rsid w:val="009A1A7F"/>
    <w:rsid w:val="009B424A"/>
    <w:rsid w:val="009B4BC0"/>
    <w:rsid w:val="009B4FE1"/>
    <w:rsid w:val="009B6492"/>
    <w:rsid w:val="009D24BC"/>
    <w:rsid w:val="009D3F1D"/>
    <w:rsid w:val="009D49D0"/>
    <w:rsid w:val="009D4C96"/>
    <w:rsid w:val="009E15AF"/>
    <w:rsid w:val="009E19EA"/>
    <w:rsid w:val="009E5F41"/>
    <w:rsid w:val="009F07A5"/>
    <w:rsid w:val="009F09D1"/>
    <w:rsid w:val="00A025ED"/>
    <w:rsid w:val="00A13576"/>
    <w:rsid w:val="00A25CAB"/>
    <w:rsid w:val="00A271BD"/>
    <w:rsid w:val="00A31C9B"/>
    <w:rsid w:val="00A37AA4"/>
    <w:rsid w:val="00A41522"/>
    <w:rsid w:val="00A47F3E"/>
    <w:rsid w:val="00A6016B"/>
    <w:rsid w:val="00A70796"/>
    <w:rsid w:val="00A95A6F"/>
    <w:rsid w:val="00AB048B"/>
    <w:rsid w:val="00AB1929"/>
    <w:rsid w:val="00AB2624"/>
    <w:rsid w:val="00AB72E2"/>
    <w:rsid w:val="00AC520C"/>
    <w:rsid w:val="00AD39FB"/>
    <w:rsid w:val="00AD6722"/>
    <w:rsid w:val="00AD7CA0"/>
    <w:rsid w:val="00AE1A2D"/>
    <w:rsid w:val="00AE3EF4"/>
    <w:rsid w:val="00AE3F5F"/>
    <w:rsid w:val="00AE63B7"/>
    <w:rsid w:val="00AF0B34"/>
    <w:rsid w:val="00AF5951"/>
    <w:rsid w:val="00B119EC"/>
    <w:rsid w:val="00B12371"/>
    <w:rsid w:val="00B13249"/>
    <w:rsid w:val="00B1665D"/>
    <w:rsid w:val="00B277DA"/>
    <w:rsid w:val="00B330A3"/>
    <w:rsid w:val="00B47E5F"/>
    <w:rsid w:val="00B66A27"/>
    <w:rsid w:val="00B6752F"/>
    <w:rsid w:val="00B743F6"/>
    <w:rsid w:val="00B83C68"/>
    <w:rsid w:val="00B913B0"/>
    <w:rsid w:val="00B932F8"/>
    <w:rsid w:val="00B94EE7"/>
    <w:rsid w:val="00BA0B09"/>
    <w:rsid w:val="00BA5F03"/>
    <w:rsid w:val="00BB1C4A"/>
    <w:rsid w:val="00BC1F13"/>
    <w:rsid w:val="00BC24FE"/>
    <w:rsid w:val="00BC41EA"/>
    <w:rsid w:val="00BC4FB9"/>
    <w:rsid w:val="00BE3373"/>
    <w:rsid w:val="00BE437A"/>
    <w:rsid w:val="00BE68AD"/>
    <w:rsid w:val="00C06144"/>
    <w:rsid w:val="00C16E2A"/>
    <w:rsid w:val="00C22B07"/>
    <w:rsid w:val="00C23CFC"/>
    <w:rsid w:val="00C40E4E"/>
    <w:rsid w:val="00C4130D"/>
    <w:rsid w:val="00C42F0B"/>
    <w:rsid w:val="00C44EA6"/>
    <w:rsid w:val="00C64162"/>
    <w:rsid w:val="00C6418E"/>
    <w:rsid w:val="00C65FCC"/>
    <w:rsid w:val="00C6704A"/>
    <w:rsid w:val="00C72139"/>
    <w:rsid w:val="00C72A1E"/>
    <w:rsid w:val="00C759C4"/>
    <w:rsid w:val="00C76BCD"/>
    <w:rsid w:val="00C76CE6"/>
    <w:rsid w:val="00C874E8"/>
    <w:rsid w:val="00C92DED"/>
    <w:rsid w:val="00C92F79"/>
    <w:rsid w:val="00C934E2"/>
    <w:rsid w:val="00C961CE"/>
    <w:rsid w:val="00CA0089"/>
    <w:rsid w:val="00CB09E7"/>
    <w:rsid w:val="00CC185E"/>
    <w:rsid w:val="00CD3B58"/>
    <w:rsid w:val="00CE1B90"/>
    <w:rsid w:val="00CE6452"/>
    <w:rsid w:val="00CF0423"/>
    <w:rsid w:val="00CF18C4"/>
    <w:rsid w:val="00CF5C6A"/>
    <w:rsid w:val="00CF5EB7"/>
    <w:rsid w:val="00CF614B"/>
    <w:rsid w:val="00CF7106"/>
    <w:rsid w:val="00D04E2C"/>
    <w:rsid w:val="00D04E54"/>
    <w:rsid w:val="00D108B3"/>
    <w:rsid w:val="00D11967"/>
    <w:rsid w:val="00D14AE0"/>
    <w:rsid w:val="00D17158"/>
    <w:rsid w:val="00D17D9F"/>
    <w:rsid w:val="00D348C5"/>
    <w:rsid w:val="00D42595"/>
    <w:rsid w:val="00D44F32"/>
    <w:rsid w:val="00D5702C"/>
    <w:rsid w:val="00D57D36"/>
    <w:rsid w:val="00D61011"/>
    <w:rsid w:val="00D61B67"/>
    <w:rsid w:val="00D668BC"/>
    <w:rsid w:val="00D71006"/>
    <w:rsid w:val="00D77947"/>
    <w:rsid w:val="00D937AB"/>
    <w:rsid w:val="00D97314"/>
    <w:rsid w:val="00DB015F"/>
    <w:rsid w:val="00DB3039"/>
    <w:rsid w:val="00DB37D1"/>
    <w:rsid w:val="00DB4854"/>
    <w:rsid w:val="00DC0228"/>
    <w:rsid w:val="00DC2927"/>
    <w:rsid w:val="00DC7E29"/>
    <w:rsid w:val="00DE7D07"/>
    <w:rsid w:val="00DF35E1"/>
    <w:rsid w:val="00DF77E9"/>
    <w:rsid w:val="00E0040F"/>
    <w:rsid w:val="00E01B01"/>
    <w:rsid w:val="00E05C7F"/>
    <w:rsid w:val="00E110A3"/>
    <w:rsid w:val="00E1301A"/>
    <w:rsid w:val="00E2163C"/>
    <w:rsid w:val="00E2512B"/>
    <w:rsid w:val="00E34CA3"/>
    <w:rsid w:val="00E5029B"/>
    <w:rsid w:val="00E532A2"/>
    <w:rsid w:val="00E6349D"/>
    <w:rsid w:val="00E63808"/>
    <w:rsid w:val="00E70662"/>
    <w:rsid w:val="00E71219"/>
    <w:rsid w:val="00E74272"/>
    <w:rsid w:val="00E75A0B"/>
    <w:rsid w:val="00E800CF"/>
    <w:rsid w:val="00E87FEE"/>
    <w:rsid w:val="00EB4790"/>
    <w:rsid w:val="00EB7E5D"/>
    <w:rsid w:val="00ED22ED"/>
    <w:rsid w:val="00ED2F37"/>
    <w:rsid w:val="00F0292D"/>
    <w:rsid w:val="00F13D27"/>
    <w:rsid w:val="00F4308D"/>
    <w:rsid w:val="00F43B5E"/>
    <w:rsid w:val="00F4604D"/>
    <w:rsid w:val="00F479D5"/>
    <w:rsid w:val="00F54176"/>
    <w:rsid w:val="00F56D97"/>
    <w:rsid w:val="00F6205D"/>
    <w:rsid w:val="00F6259F"/>
    <w:rsid w:val="00F65A06"/>
    <w:rsid w:val="00F81F9C"/>
    <w:rsid w:val="00F8436B"/>
    <w:rsid w:val="00F93A3B"/>
    <w:rsid w:val="00F94336"/>
    <w:rsid w:val="00FA61E3"/>
    <w:rsid w:val="00FA6234"/>
    <w:rsid w:val="00FB23A0"/>
    <w:rsid w:val="00FB766A"/>
    <w:rsid w:val="00FC02CF"/>
    <w:rsid w:val="00FC16F4"/>
    <w:rsid w:val="00FC6CA5"/>
    <w:rsid w:val="00FD0E96"/>
    <w:rsid w:val="00FE1D42"/>
    <w:rsid w:val="00FF31DC"/>
    <w:rsid w:val="00FF36A3"/>
    <w:rsid w:val="00FF5E7A"/>
    <w:rsid w:val="27E9CE0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38F8"/>
  <w15:chartTrackingRefBased/>
  <w15:docId w15:val="{FC710B3F-C800-4DC3-8DCF-A1ECF73F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C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3C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3489"/>
    <w:pPr>
      <w:ind w:left="720"/>
      <w:contextualSpacing/>
    </w:pPr>
  </w:style>
  <w:style w:type="character" w:styleId="CommentReference">
    <w:name w:val="annotation reference"/>
    <w:basedOn w:val="DefaultParagraphFont"/>
    <w:uiPriority w:val="99"/>
    <w:semiHidden/>
    <w:unhideWhenUsed/>
    <w:rsid w:val="008311A3"/>
    <w:rPr>
      <w:sz w:val="16"/>
      <w:szCs w:val="16"/>
    </w:rPr>
  </w:style>
  <w:style w:type="paragraph" w:styleId="CommentText">
    <w:name w:val="annotation text"/>
    <w:basedOn w:val="Normal"/>
    <w:link w:val="CommentTextChar"/>
    <w:uiPriority w:val="99"/>
    <w:semiHidden/>
    <w:unhideWhenUsed/>
    <w:rsid w:val="008311A3"/>
    <w:pPr>
      <w:spacing w:line="240" w:lineRule="auto"/>
    </w:pPr>
    <w:rPr>
      <w:sz w:val="20"/>
      <w:szCs w:val="20"/>
    </w:rPr>
  </w:style>
  <w:style w:type="character" w:customStyle="1" w:styleId="CommentTextChar">
    <w:name w:val="Comment Text Char"/>
    <w:basedOn w:val="DefaultParagraphFont"/>
    <w:link w:val="CommentText"/>
    <w:uiPriority w:val="99"/>
    <w:semiHidden/>
    <w:rsid w:val="008311A3"/>
    <w:rPr>
      <w:sz w:val="20"/>
      <w:szCs w:val="20"/>
    </w:rPr>
  </w:style>
  <w:style w:type="paragraph" w:styleId="CommentSubject">
    <w:name w:val="annotation subject"/>
    <w:basedOn w:val="CommentText"/>
    <w:next w:val="CommentText"/>
    <w:link w:val="CommentSubjectChar"/>
    <w:uiPriority w:val="99"/>
    <w:semiHidden/>
    <w:unhideWhenUsed/>
    <w:rsid w:val="008311A3"/>
    <w:rPr>
      <w:b/>
      <w:bCs/>
    </w:rPr>
  </w:style>
  <w:style w:type="character" w:customStyle="1" w:styleId="CommentSubjectChar">
    <w:name w:val="Comment Subject Char"/>
    <w:basedOn w:val="CommentTextChar"/>
    <w:link w:val="CommentSubject"/>
    <w:uiPriority w:val="99"/>
    <w:semiHidden/>
    <w:rsid w:val="008311A3"/>
    <w:rPr>
      <w:b/>
      <w:bCs/>
      <w:sz w:val="20"/>
      <w:szCs w:val="20"/>
    </w:rPr>
  </w:style>
  <w:style w:type="paragraph" w:styleId="Caption">
    <w:name w:val="caption"/>
    <w:basedOn w:val="Normal"/>
    <w:next w:val="Normal"/>
    <w:uiPriority w:val="35"/>
    <w:unhideWhenUsed/>
    <w:qFormat/>
    <w:rsid w:val="00013A06"/>
    <w:pPr>
      <w:spacing w:after="200" w:line="240" w:lineRule="auto"/>
    </w:pPr>
    <w:rPr>
      <w:i/>
      <w:iCs/>
      <w:color w:val="44546A" w:themeColor="text2"/>
      <w:sz w:val="18"/>
      <w:szCs w:val="18"/>
    </w:rPr>
  </w:style>
  <w:style w:type="table" w:styleId="TableGrid">
    <w:name w:val="Table Grid"/>
    <w:basedOn w:val="TableNormal"/>
    <w:uiPriority w:val="39"/>
    <w:rsid w:val="00812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0A3"/>
    <w:rPr>
      <w:color w:val="0563C1" w:themeColor="hyperlink"/>
      <w:u w:val="single"/>
    </w:rPr>
  </w:style>
  <w:style w:type="character" w:styleId="UnresolvedMention">
    <w:name w:val="Unresolved Mention"/>
    <w:basedOn w:val="DefaultParagraphFont"/>
    <w:uiPriority w:val="99"/>
    <w:semiHidden/>
    <w:unhideWhenUsed/>
    <w:rsid w:val="00B33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6846">
      <w:bodyDiv w:val="1"/>
      <w:marLeft w:val="0"/>
      <w:marRight w:val="0"/>
      <w:marTop w:val="0"/>
      <w:marBottom w:val="0"/>
      <w:divBdr>
        <w:top w:val="none" w:sz="0" w:space="0" w:color="auto"/>
        <w:left w:val="none" w:sz="0" w:space="0" w:color="auto"/>
        <w:bottom w:val="none" w:sz="0" w:space="0" w:color="auto"/>
        <w:right w:val="none" w:sz="0" w:space="0" w:color="auto"/>
      </w:divBdr>
    </w:div>
    <w:div w:id="31074775">
      <w:bodyDiv w:val="1"/>
      <w:marLeft w:val="0"/>
      <w:marRight w:val="0"/>
      <w:marTop w:val="0"/>
      <w:marBottom w:val="0"/>
      <w:divBdr>
        <w:top w:val="none" w:sz="0" w:space="0" w:color="auto"/>
        <w:left w:val="none" w:sz="0" w:space="0" w:color="auto"/>
        <w:bottom w:val="none" w:sz="0" w:space="0" w:color="auto"/>
        <w:right w:val="none" w:sz="0" w:space="0" w:color="auto"/>
      </w:divBdr>
    </w:div>
    <w:div w:id="299768576">
      <w:bodyDiv w:val="1"/>
      <w:marLeft w:val="0"/>
      <w:marRight w:val="0"/>
      <w:marTop w:val="0"/>
      <w:marBottom w:val="0"/>
      <w:divBdr>
        <w:top w:val="none" w:sz="0" w:space="0" w:color="auto"/>
        <w:left w:val="none" w:sz="0" w:space="0" w:color="auto"/>
        <w:bottom w:val="none" w:sz="0" w:space="0" w:color="auto"/>
        <w:right w:val="none" w:sz="0" w:space="0" w:color="auto"/>
      </w:divBdr>
    </w:div>
    <w:div w:id="337583942">
      <w:bodyDiv w:val="1"/>
      <w:marLeft w:val="0"/>
      <w:marRight w:val="0"/>
      <w:marTop w:val="0"/>
      <w:marBottom w:val="0"/>
      <w:divBdr>
        <w:top w:val="none" w:sz="0" w:space="0" w:color="auto"/>
        <w:left w:val="none" w:sz="0" w:space="0" w:color="auto"/>
        <w:bottom w:val="none" w:sz="0" w:space="0" w:color="auto"/>
        <w:right w:val="none" w:sz="0" w:space="0" w:color="auto"/>
      </w:divBdr>
    </w:div>
    <w:div w:id="439643633">
      <w:bodyDiv w:val="1"/>
      <w:marLeft w:val="0"/>
      <w:marRight w:val="0"/>
      <w:marTop w:val="0"/>
      <w:marBottom w:val="0"/>
      <w:divBdr>
        <w:top w:val="none" w:sz="0" w:space="0" w:color="auto"/>
        <w:left w:val="none" w:sz="0" w:space="0" w:color="auto"/>
        <w:bottom w:val="none" w:sz="0" w:space="0" w:color="auto"/>
        <w:right w:val="none" w:sz="0" w:space="0" w:color="auto"/>
      </w:divBdr>
    </w:div>
    <w:div w:id="449906461">
      <w:bodyDiv w:val="1"/>
      <w:marLeft w:val="0"/>
      <w:marRight w:val="0"/>
      <w:marTop w:val="0"/>
      <w:marBottom w:val="0"/>
      <w:divBdr>
        <w:top w:val="none" w:sz="0" w:space="0" w:color="auto"/>
        <w:left w:val="none" w:sz="0" w:space="0" w:color="auto"/>
        <w:bottom w:val="none" w:sz="0" w:space="0" w:color="auto"/>
        <w:right w:val="none" w:sz="0" w:space="0" w:color="auto"/>
      </w:divBdr>
    </w:div>
    <w:div w:id="680544875">
      <w:bodyDiv w:val="1"/>
      <w:marLeft w:val="0"/>
      <w:marRight w:val="0"/>
      <w:marTop w:val="0"/>
      <w:marBottom w:val="0"/>
      <w:divBdr>
        <w:top w:val="none" w:sz="0" w:space="0" w:color="auto"/>
        <w:left w:val="none" w:sz="0" w:space="0" w:color="auto"/>
        <w:bottom w:val="none" w:sz="0" w:space="0" w:color="auto"/>
        <w:right w:val="none" w:sz="0" w:space="0" w:color="auto"/>
      </w:divBdr>
    </w:div>
    <w:div w:id="833572072">
      <w:bodyDiv w:val="1"/>
      <w:marLeft w:val="0"/>
      <w:marRight w:val="0"/>
      <w:marTop w:val="0"/>
      <w:marBottom w:val="0"/>
      <w:divBdr>
        <w:top w:val="none" w:sz="0" w:space="0" w:color="auto"/>
        <w:left w:val="none" w:sz="0" w:space="0" w:color="auto"/>
        <w:bottom w:val="none" w:sz="0" w:space="0" w:color="auto"/>
        <w:right w:val="none" w:sz="0" w:space="0" w:color="auto"/>
      </w:divBdr>
    </w:div>
    <w:div w:id="883104114">
      <w:bodyDiv w:val="1"/>
      <w:marLeft w:val="0"/>
      <w:marRight w:val="0"/>
      <w:marTop w:val="0"/>
      <w:marBottom w:val="0"/>
      <w:divBdr>
        <w:top w:val="none" w:sz="0" w:space="0" w:color="auto"/>
        <w:left w:val="none" w:sz="0" w:space="0" w:color="auto"/>
        <w:bottom w:val="none" w:sz="0" w:space="0" w:color="auto"/>
        <w:right w:val="none" w:sz="0" w:space="0" w:color="auto"/>
      </w:divBdr>
    </w:div>
    <w:div w:id="1073118525">
      <w:bodyDiv w:val="1"/>
      <w:marLeft w:val="0"/>
      <w:marRight w:val="0"/>
      <w:marTop w:val="0"/>
      <w:marBottom w:val="0"/>
      <w:divBdr>
        <w:top w:val="none" w:sz="0" w:space="0" w:color="auto"/>
        <w:left w:val="none" w:sz="0" w:space="0" w:color="auto"/>
        <w:bottom w:val="none" w:sz="0" w:space="0" w:color="auto"/>
        <w:right w:val="none" w:sz="0" w:space="0" w:color="auto"/>
      </w:divBdr>
    </w:div>
    <w:div w:id="1093819044">
      <w:bodyDiv w:val="1"/>
      <w:marLeft w:val="0"/>
      <w:marRight w:val="0"/>
      <w:marTop w:val="0"/>
      <w:marBottom w:val="0"/>
      <w:divBdr>
        <w:top w:val="none" w:sz="0" w:space="0" w:color="auto"/>
        <w:left w:val="none" w:sz="0" w:space="0" w:color="auto"/>
        <w:bottom w:val="none" w:sz="0" w:space="0" w:color="auto"/>
        <w:right w:val="none" w:sz="0" w:space="0" w:color="auto"/>
      </w:divBdr>
    </w:div>
    <w:div w:id="1162114572">
      <w:bodyDiv w:val="1"/>
      <w:marLeft w:val="0"/>
      <w:marRight w:val="0"/>
      <w:marTop w:val="0"/>
      <w:marBottom w:val="0"/>
      <w:divBdr>
        <w:top w:val="none" w:sz="0" w:space="0" w:color="auto"/>
        <w:left w:val="none" w:sz="0" w:space="0" w:color="auto"/>
        <w:bottom w:val="none" w:sz="0" w:space="0" w:color="auto"/>
        <w:right w:val="none" w:sz="0" w:space="0" w:color="auto"/>
      </w:divBdr>
    </w:div>
    <w:div w:id="1355351445">
      <w:bodyDiv w:val="1"/>
      <w:marLeft w:val="0"/>
      <w:marRight w:val="0"/>
      <w:marTop w:val="0"/>
      <w:marBottom w:val="0"/>
      <w:divBdr>
        <w:top w:val="none" w:sz="0" w:space="0" w:color="auto"/>
        <w:left w:val="none" w:sz="0" w:space="0" w:color="auto"/>
        <w:bottom w:val="none" w:sz="0" w:space="0" w:color="auto"/>
        <w:right w:val="none" w:sz="0" w:space="0" w:color="auto"/>
      </w:divBdr>
    </w:div>
    <w:div w:id="1666124499">
      <w:bodyDiv w:val="1"/>
      <w:marLeft w:val="0"/>
      <w:marRight w:val="0"/>
      <w:marTop w:val="0"/>
      <w:marBottom w:val="0"/>
      <w:divBdr>
        <w:top w:val="none" w:sz="0" w:space="0" w:color="auto"/>
        <w:left w:val="none" w:sz="0" w:space="0" w:color="auto"/>
        <w:bottom w:val="none" w:sz="0" w:space="0" w:color="auto"/>
        <w:right w:val="none" w:sz="0" w:space="0" w:color="auto"/>
      </w:divBdr>
    </w:div>
    <w:div w:id="1738164622">
      <w:bodyDiv w:val="1"/>
      <w:marLeft w:val="0"/>
      <w:marRight w:val="0"/>
      <w:marTop w:val="0"/>
      <w:marBottom w:val="0"/>
      <w:divBdr>
        <w:top w:val="none" w:sz="0" w:space="0" w:color="auto"/>
        <w:left w:val="none" w:sz="0" w:space="0" w:color="auto"/>
        <w:bottom w:val="none" w:sz="0" w:space="0" w:color="auto"/>
        <w:right w:val="none" w:sz="0" w:space="0" w:color="auto"/>
      </w:divBdr>
    </w:div>
    <w:div w:id="18563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oleObject" Target="file:///C:\Models\SATIMGE\Model%20Documentation\SATIM\Energy%20Balance\Coal_Balance_2017%20final.xlsx!CoalBalance%20for%20Word%20final%20!R2C2:R32C1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file:///C:\Models\SATIMGE\Model%20Documentation\SATIM\Energy%20Balance\Coal_Balance_2017%20final.xlsx!CoalBalance%20SATIM%20final!R2C2:R32C5" TargetMode="Externa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9A0C-46AE-43B6-8E68-CE6C5799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Tarboton</dc:creator>
  <cp:keywords/>
  <dc:description/>
  <cp:lastModifiedBy>Bianca Tarboton</cp:lastModifiedBy>
  <cp:revision>7</cp:revision>
  <dcterms:created xsi:type="dcterms:W3CDTF">2022-08-29T09:18:00Z</dcterms:created>
  <dcterms:modified xsi:type="dcterms:W3CDTF">2022-08-29T09:33:00Z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http://csl.mendeley.com/styles/599499741/harvard-cite-them-right-4</vt:lpwstr>
  </property>
  <property fmtid="{D5CDD505-2E9C-101B-9397-08002B2CF9AE}" pid="5" name="Mendeley Recent Style Name 1_1">
    <vt:lpwstr>Cite Them Right 10th edition - Harvard - 4 Bianca Tarboton </vt:lpwstr>
  </property>
  <property fmtid="{D5CDD505-2E9C-101B-9397-08002B2CF9AE}" pid="6" name="Mendeley Recent Style Id 2_1">
    <vt:lpwstr>http://csl.mendeley.com/styles/599499741/harvard-cite-them-right-5</vt:lpwstr>
  </property>
  <property fmtid="{D5CDD505-2E9C-101B-9397-08002B2CF9AE}" pid="7" name="Mendeley Recent Style Name 2_1">
    <vt:lpwstr>Cite Them Right 10th edition - Harvard - 4 Bianca Tarboton  - Bianca Tarboton</vt:lpwstr>
  </property>
  <property fmtid="{D5CDD505-2E9C-101B-9397-08002B2CF9AE}" pid="8" name="Mendeley Recent Style Id 3_1">
    <vt:lpwstr>http://csl.mendeley.com/styles/599499741/harvard-cite-them-right-7-bianca</vt:lpwstr>
  </property>
  <property fmtid="{D5CDD505-2E9C-101B-9397-08002B2CF9AE}" pid="9" name="Mendeley Recent Style Name 3_1">
    <vt:lpwstr>Cite Them Right 10th edition - Harvard - 4 Bianca Tarboton  - Bianca Tarboton</vt:lpwstr>
  </property>
  <property fmtid="{D5CDD505-2E9C-101B-9397-08002B2CF9AE}" pid="10" name="Mendeley Recent Style Id 4_1">
    <vt:lpwstr>http://csl.mendeley.com/styles/599499741/harvard-cite-them-right-6</vt:lpwstr>
  </property>
  <property fmtid="{D5CDD505-2E9C-101B-9397-08002B2CF9AE}" pid="11" name="Mendeley Recent Style Name 4_1">
    <vt:lpwstr>Cite Them Right 10th edition - Harvard - 4 Bianca Tarboton  - Bianca Tarboton</vt:lpwstr>
  </property>
  <property fmtid="{D5CDD505-2E9C-101B-9397-08002B2CF9AE}" pid="12" name="Mendeley Recent Style Id 5_1">
    <vt:lpwstr>http://csl.mendeley.com/styles/599499741/harvard-cite-them-right-7-bianca-8</vt:lpwstr>
  </property>
  <property fmtid="{D5CDD505-2E9C-101B-9397-08002B2CF9AE}" pid="13" name="Mendeley Recent Style Name 5_1">
    <vt:lpwstr>Cite Them Right 10th edition - Harvard - 4 Bianca Tarboton  - Bianca Tarboton</vt:lpwstr>
  </property>
  <property fmtid="{D5CDD505-2E9C-101B-9397-08002B2CF9AE}" pid="14" name="Mendeley Recent Style Id 6_1">
    <vt:lpwstr>https://csl.mendeley.com/styles/599499741/harvard-cite-them-right-7-bianca</vt:lpwstr>
  </property>
  <property fmtid="{D5CDD505-2E9C-101B-9397-08002B2CF9AE}" pid="15" name="Mendeley Recent Style Name 6_1">
    <vt:lpwstr>Cite Them Right 10th edition - Harvard - 4 Bianca Tarboton  - Bianca Tarboton</vt:lpwstr>
  </property>
  <property fmtid="{D5CDD505-2E9C-101B-9397-08002B2CF9AE}" pid="16" name="Mendeley Recent Style Id 7_1">
    <vt:lpwstr>https://csl.mendeley.com/styles/599499741/harvard-cite-them-right-3</vt:lpwstr>
  </property>
  <property fmtid="{D5CDD505-2E9C-101B-9397-08002B2CF9AE}" pid="17" name="Mendeley Recent Style Name 7_1">
    <vt:lpwstr>Cite Them Right 10th edition - Harvard - Bianca Tarboton</vt:lpwstr>
  </property>
  <property fmtid="{D5CDD505-2E9C-101B-9397-08002B2CF9AE}" pid="18" name="Mendeley Recent Style Id 8_1">
    <vt:lpwstr>http://csl.mendeley.com/styles/599499741/harvard-cite-them-right-2</vt:lpwstr>
  </property>
  <property fmtid="{D5CDD505-2E9C-101B-9397-08002B2CF9AE}" pid="19" name="Mendeley Recent Style Name 8_1">
    <vt:lpwstr>Cite Them Right 10th edition - Harvard - Bianca Tarboton</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9ce5a545-8909-3d36-add9-f7f4ef3e76aa</vt:lpwstr>
  </property>
</Properties>
</file>